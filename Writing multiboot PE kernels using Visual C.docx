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5A9" w:rsidRPr="00D475A9" w:rsidRDefault="00D475A9" w:rsidP="00D475A9">
      <w:pPr>
        <w:widowControl/>
        <w:spacing w:before="100" w:beforeAutospacing="1" w:after="100" w:afterAutospacing="1"/>
        <w:jc w:val="left"/>
        <w:outlineLvl w:val="1"/>
        <w:rPr>
          <w:rFonts w:ascii="宋体" w:eastAsia="宋体" w:hAnsi="宋体" w:cs="宋体"/>
          <w:b/>
          <w:bCs/>
          <w:kern w:val="0"/>
          <w:sz w:val="36"/>
          <w:szCs w:val="36"/>
        </w:rPr>
      </w:pPr>
      <w:r w:rsidRPr="00D475A9">
        <w:rPr>
          <w:rFonts w:ascii="宋体" w:eastAsia="宋体" w:hAnsi="宋体" w:cs="宋体"/>
          <w:b/>
          <w:bCs/>
          <w:kern w:val="0"/>
          <w:sz w:val="36"/>
          <w:szCs w:val="36"/>
        </w:rPr>
        <w:t xml:space="preserve">Writing </w:t>
      </w:r>
      <w:proofErr w:type="spellStart"/>
      <w:r w:rsidRPr="00D475A9">
        <w:rPr>
          <w:rFonts w:ascii="宋体" w:eastAsia="宋体" w:hAnsi="宋体" w:cs="宋体"/>
          <w:b/>
          <w:bCs/>
          <w:kern w:val="0"/>
          <w:sz w:val="36"/>
          <w:szCs w:val="36"/>
        </w:rPr>
        <w:t>multiboot</w:t>
      </w:r>
      <w:proofErr w:type="spellEnd"/>
      <w:r w:rsidRPr="00D475A9">
        <w:rPr>
          <w:rFonts w:ascii="宋体" w:eastAsia="宋体" w:hAnsi="宋体" w:cs="宋体"/>
          <w:b/>
          <w:bCs/>
          <w:kern w:val="0"/>
          <w:sz w:val="36"/>
          <w:szCs w:val="36"/>
        </w:rPr>
        <w:t xml:space="preserve"> PE kernels using Visual C++</w:t>
      </w:r>
    </w:p>
    <w:p w:rsidR="00D475A9" w:rsidRPr="00D475A9" w:rsidRDefault="00D475A9" w:rsidP="00D475A9">
      <w:pPr>
        <w:widowControl/>
        <w:spacing w:before="100" w:beforeAutospacing="1" w:after="100" w:afterAutospacing="1"/>
        <w:jc w:val="left"/>
        <w:rPr>
          <w:rFonts w:ascii="宋体" w:eastAsia="宋体" w:hAnsi="宋体" w:cs="宋体"/>
          <w:kern w:val="0"/>
          <w:sz w:val="24"/>
          <w:szCs w:val="24"/>
        </w:rPr>
      </w:pPr>
      <w:r w:rsidRPr="00D475A9">
        <w:rPr>
          <w:rFonts w:ascii="宋体" w:eastAsia="宋体" w:hAnsi="宋体" w:cs="宋体"/>
          <w:kern w:val="0"/>
          <w:sz w:val="24"/>
          <w:szCs w:val="24"/>
        </w:rPr>
        <w:t>Oct 1, 2005</w:t>
      </w:r>
      <w:r w:rsidRPr="00D475A9">
        <w:rPr>
          <w:rFonts w:ascii="宋体" w:eastAsia="宋体" w:hAnsi="宋体" w:cs="宋体"/>
          <w:kern w:val="0"/>
          <w:sz w:val="24"/>
          <w:szCs w:val="24"/>
        </w:rPr>
        <w:br/>
        <w:t xml:space="preserve">tags: programming kernel </w:t>
      </w:r>
      <w:proofErr w:type="spellStart"/>
      <w:r w:rsidRPr="00D475A9">
        <w:rPr>
          <w:rFonts w:ascii="宋体" w:eastAsia="宋体" w:hAnsi="宋体" w:cs="宋体"/>
          <w:kern w:val="0"/>
          <w:sz w:val="24"/>
          <w:szCs w:val="24"/>
        </w:rPr>
        <w:t>multiboot</w:t>
      </w:r>
      <w:proofErr w:type="spellEnd"/>
      <w:r w:rsidRPr="00D475A9">
        <w:rPr>
          <w:rFonts w:ascii="宋体" w:eastAsia="宋体" w:hAnsi="宋体" w:cs="宋体"/>
          <w:kern w:val="0"/>
          <w:sz w:val="24"/>
          <w:szCs w:val="24"/>
        </w:rPr>
        <w:t xml:space="preserve"> </w:t>
      </w:r>
    </w:p>
    <w:p w:rsidR="00D475A9" w:rsidRPr="00D475A9" w:rsidRDefault="00D475A9" w:rsidP="00D475A9">
      <w:pPr>
        <w:widowControl/>
        <w:spacing w:before="100" w:beforeAutospacing="1" w:after="100" w:afterAutospacing="1"/>
        <w:jc w:val="left"/>
        <w:rPr>
          <w:rFonts w:ascii="宋体" w:eastAsia="宋体" w:hAnsi="宋体" w:cs="宋体"/>
          <w:kern w:val="0"/>
          <w:sz w:val="24"/>
          <w:szCs w:val="24"/>
        </w:rPr>
      </w:pPr>
      <w:hyperlink r:id="rId6" w:history="1">
        <w:r w:rsidRPr="00D475A9">
          <w:rPr>
            <w:rFonts w:ascii="宋体" w:eastAsia="宋体" w:hAnsi="宋体" w:cs="宋体"/>
            <w:color w:val="0000FF"/>
            <w:kern w:val="0"/>
            <w:sz w:val="24"/>
            <w:szCs w:val="24"/>
            <w:u w:val="single"/>
          </w:rPr>
          <w:t>Tweet</w:t>
        </w:r>
      </w:hyperlink>
    </w:p>
    <w:p w:rsidR="00D475A9" w:rsidRPr="00D475A9" w:rsidRDefault="00D475A9" w:rsidP="00D475A9">
      <w:pPr>
        <w:widowControl/>
        <w:spacing w:before="100" w:beforeAutospacing="1" w:after="100" w:afterAutospacing="1"/>
        <w:jc w:val="left"/>
        <w:rPr>
          <w:rFonts w:ascii="宋体" w:eastAsia="宋体" w:hAnsi="宋体" w:cs="宋体"/>
          <w:kern w:val="0"/>
          <w:sz w:val="24"/>
          <w:szCs w:val="24"/>
        </w:rPr>
      </w:pPr>
      <w:r w:rsidRPr="00D475A9">
        <w:rPr>
          <w:rFonts w:ascii="宋体" w:eastAsia="宋体" w:hAnsi="宋体" w:cs="宋体"/>
          <w:kern w:val="0"/>
          <w:sz w:val="24"/>
          <w:szCs w:val="24"/>
        </w:rPr>
        <w:t xml:space="preserve">Update [1/29/2012]: Source code now available </w:t>
      </w:r>
      <w:hyperlink r:id="rId7" w:history="1">
        <w:r w:rsidRPr="00D475A9">
          <w:rPr>
            <w:rFonts w:ascii="宋体" w:eastAsia="宋体" w:hAnsi="宋体" w:cs="宋体"/>
            <w:color w:val="0000FF"/>
            <w:kern w:val="0"/>
            <w:sz w:val="24"/>
            <w:szCs w:val="24"/>
            <w:u w:val="single"/>
          </w:rPr>
          <w:t>here</w:t>
        </w:r>
      </w:hyperlink>
      <w:r w:rsidRPr="00D475A9">
        <w:rPr>
          <w:rFonts w:ascii="宋体" w:eastAsia="宋体" w:hAnsi="宋体" w:cs="宋体"/>
          <w:kern w:val="0"/>
          <w:sz w:val="24"/>
          <w:szCs w:val="24"/>
        </w:rPr>
        <w:t>.</w:t>
      </w:r>
    </w:p>
    <w:p w:rsidR="00D475A9" w:rsidRPr="00D475A9" w:rsidRDefault="00D475A9" w:rsidP="00D475A9">
      <w:pPr>
        <w:widowControl/>
        <w:spacing w:before="100" w:beforeAutospacing="1" w:after="100" w:afterAutospacing="1"/>
        <w:jc w:val="left"/>
        <w:rPr>
          <w:rFonts w:ascii="宋体" w:eastAsia="宋体" w:hAnsi="宋体" w:cs="宋体"/>
          <w:kern w:val="0"/>
          <w:sz w:val="24"/>
          <w:szCs w:val="24"/>
        </w:rPr>
      </w:pPr>
      <w:r w:rsidRPr="00D475A9">
        <w:rPr>
          <w:rFonts w:ascii="宋体" w:eastAsia="宋体" w:hAnsi="宋体" w:cs="宋体"/>
          <w:kern w:val="0"/>
          <w:sz w:val="24"/>
          <w:szCs w:val="24"/>
        </w:rPr>
        <w:t xml:space="preserve">Aspiring operating system developers who target x86 often don't get beyond writing a boot sector. Seldom do they even complete it due to the inordinate amount of time one has to spend, to understand the "tricks" required to get the processor into a "sane" (protected) mode of operation before the kernel may start executing. This is why new kernel writers are often advised to use an alternative like </w:t>
      </w:r>
      <w:hyperlink r:id="rId8" w:history="1">
        <w:r w:rsidRPr="00D475A9">
          <w:rPr>
            <w:rFonts w:ascii="宋体" w:eastAsia="宋体" w:hAnsi="宋体" w:cs="宋体"/>
            <w:color w:val="0000FF"/>
            <w:kern w:val="0"/>
            <w:sz w:val="24"/>
            <w:szCs w:val="24"/>
            <w:u w:val="single"/>
          </w:rPr>
          <w:t>Grub</w:t>
        </w:r>
      </w:hyperlink>
      <w:r w:rsidRPr="00D475A9">
        <w:rPr>
          <w:rFonts w:ascii="宋体" w:eastAsia="宋体" w:hAnsi="宋体" w:cs="宋体"/>
          <w:kern w:val="0"/>
          <w:sz w:val="24"/>
          <w:szCs w:val="24"/>
        </w:rPr>
        <w:t xml:space="preserve"> to bootstrap their kernel and focus on implementing the kernel itself, rather than the plumbing. Why Grub? </w:t>
      </w:r>
      <w:proofErr w:type="gramStart"/>
      <w:r w:rsidRPr="00D475A9">
        <w:rPr>
          <w:rFonts w:ascii="宋体" w:eastAsia="宋体" w:hAnsi="宋体" w:cs="宋体"/>
          <w:kern w:val="0"/>
          <w:sz w:val="24"/>
          <w:szCs w:val="24"/>
        </w:rPr>
        <w:t xml:space="preserve">Because it is one of the boot loaders that implements the </w:t>
      </w:r>
      <w:proofErr w:type="spellStart"/>
      <w:r w:rsidRPr="00D475A9">
        <w:rPr>
          <w:rFonts w:ascii="宋体" w:eastAsia="宋体" w:hAnsi="宋体" w:cs="宋体"/>
          <w:kern w:val="0"/>
          <w:sz w:val="24"/>
          <w:szCs w:val="24"/>
        </w:rPr>
        <w:t>Multiboot</w:t>
      </w:r>
      <w:proofErr w:type="spellEnd"/>
      <w:r w:rsidRPr="00D475A9">
        <w:rPr>
          <w:rFonts w:ascii="宋体" w:eastAsia="宋体" w:hAnsi="宋体" w:cs="宋体"/>
          <w:kern w:val="0"/>
          <w:sz w:val="24"/>
          <w:szCs w:val="24"/>
        </w:rPr>
        <w:t xml:space="preserve"> specification.</w:t>
      </w:r>
      <w:proofErr w:type="gramEnd"/>
      <w:r w:rsidRPr="00D475A9">
        <w:rPr>
          <w:rFonts w:ascii="宋体" w:eastAsia="宋体" w:hAnsi="宋体" w:cs="宋体"/>
          <w:kern w:val="0"/>
          <w:sz w:val="24"/>
          <w:szCs w:val="24"/>
        </w:rPr>
        <w:t xml:space="preserve"> </w:t>
      </w:r>
    </w:p>
    <w:p w:rsidR="00D475A9" w:rsidRPr="00D475A9" w:rsidRDefault="00D475A9" w:rsidP="00D475A9">
      <w:pPr>
        <w:widowControl/>
        <w:spacing w:before="100" w:beforeAutospacing="1" w:after="100" w:afterAutospacing="1"/>
        <w:jc w:val="left"/>
        <w:rPr>
          <w:rFonts w:ascii="宋体" w:eastAsia="宋体" w:hAnsi="宋体" w:cs="宋体"/>
          <w:kern w:val="0"/>
          <w:sz w:val="24"/>
          <w:szCs w:val="24"/>
        </w:rPr>
      </w:pPr>
      <w:r w:rsidRPr="00D475A9">
        <w:rPr>
          <w:rFonts w:ascii="宋体" w:eastAsia="宋体" w:hAnsi="宋体" w:cs="宋体"/>
          <w:kern w:val="0"/>
          <w:sz w:val="24"/>
          <w:szCs w:val="24"/>
        </w:rPr>
        <w:t xml:space="preserve">The </w:t>
      </w:r>
      <w:proofErr w:type="spellStart"/>
      <w:r w:rsidRPr="00D475A9">
        <w:rPr>
          <w:rFonts w:ascii="宋体" w:eastAsia="宋体" w:hAnsi="宋体" w:cs="宋体"/>
          <w:kern w:val="0"/>
          <w:sz w:val="24"/>
          <w:szCs w:val="24"/>
        </w:rPr>
        <w:t>Multiboot</w:t>
      </w:r>
      <w:proofErr w:type="spellEnd"/>
      <w:r w:rsidRPr="00D475A9">
        <w:rPr>
          <w:rFonts w:ascii="宋体" w:eastAsia="宋体" w:hAnsi="宋体" w:cs="宋体"/>
          <w:kern w:val="0"/>
          <w:sz w:val="24"/>
          <w:szCs w:val="24"/>
        </w:rPr>
        <w:t xml:space="preserve"> specification details the steps that kernel and </w:t>
      </w:r>
      <w:proofErr w:type="spellStart"/>
      <w:r w:rsidRPr="00D475A9">
        <w:rPr>
          <w:rFonts w:ascii="宋体" w:eastAsia="宋体" w:hAnsi="宋体" w:cs="宋体"/>
          <w:kern w:val="0"/>
          <w:sz w:val="24"/>
          <w:szCs w:val="24"/>
        </w:rPr>
        <w:t>bootloader</w:t>
      </w:r>
      <w:proofErr w:type="spellEnd"/>
      <w:r w:rsidRPr="00D475A9">
        <w:rPr>
          <w:rFonts w:ascii="宋体" w:eastAsia="宋体" w:hAnsi="宋体" w:cs="宋体"/>
          <w:kern w:val="0"/>
          <w:sz w:val="24"/>
          <w:szCs w:val="24"/>
        </w:rPr>
        <w:t xml:space="preserve"> developers need to follow in order to be compatible with (and usable by) each other. In terms of code, </w:t>
      </w:r>
      <w:proofErr w:type="spellStart"/>
      <w:r w:rsidRPr="00D475A9">
        <w:rPr>
          <w:rFonts w:ascii="宋体" w:eastAsia="宋体" w:hAnsi="宋体" w:cs="宋体"/>
          <w:kern w:val="0"/>
          <w:sz w:val="24"/>
          <w:szCs w:val="24"/>
        </w:rPr>
        <w:t>Multiboot</w:t>
      </w:r>
      <w:proofErr w:type="spellEnd"/>
      <w:r w:rsidRPr="00D475A9">
        <w:rPr>
          <w:rFonts w:ascii="宋体" w:eastAsia="宋体" w:hAnsi="宋体" w:cs="宋体"/>
          <w:kern w:val="0"/>
          <w:sz w:val="24"/>
          <w:szCs w:val="24"/>
        </w:rPr>
        <w:t xml:space="preserve"> compliant operating systems contain a 48 byte structure called the </w:t>
      </w:r>
      <w:proofErr w:type="spellStart"/>
      <w:r w:rsidRPr="00D475A9">
        <w:rPr>
          <w:rFonts w:ascii="宋体" w:eastAsia="宋体" w:hAnsi="宋体" w:cs="宋体"/>
          <w:kern w:val="0"/>
          <w:sz w:val="24"/>
          <w:szCs w:val="24"/>
        </w:rPr>
        <w:t>Multiboot</w:t>
      </w:r>
      <w:proofErr w:type="spellEnd"/>
      <w:r w:rsidRPr="00D475A9">
        <w:rPr>
          <w:rFonts w:ascii="宋体" w:eastAsia="宋体" w:hAnsi="宋体" w:cs="宋体"/>
          <w:kern w:val="0"/>
          <w:sz w:val="24"/>
          <w:szCs w:val="24"/>
        </w:rPr>
        <w:t xml:space="preserve"> header (in its entirety), somewhere within the first 8192 bytes of the kernel image, </w:t>
      </w:r>
      <w:proofErr w:type="spellStart"/>
      <w:r w:rsidRPr="00D475A9">
        <w:rPr>
          <w:rFonts w:ascii="宋体" w:eastAsia="宋体" w:hAnsi="宋体" w:cs="宋体"/>
          <w:kern w:val="0"/>
          <w:sz w:val="24"/>
          <w:szCs w:val="24"/>
        </w:rPr>
        <w:t>longword</w:t>
      </w:r>
      <w:proofErr w:type="spellEnd"/>
      <w:r w:rsidRPr="00D475A9">
        <w:rPr>
          <w:rFonts w:ascii="宋体" w:eastAsia="宋体" w:hAnsi="宋体" w:cs="宋体"/>
          <w:kern w:val="0"/>
          <w:sz w:val="24"/>
          <w:szCs w:val="24"/>
        </w:rPr>
        <w:t xml:space="preserve"> aligned. </w:t>
      </w:r>
      <w:del w:id="0" w:author="Unknown">
        <w:r w:rsidRPr="00D475A9">
          <w:rPr>
            <w:rFonts w:ascii="宋体" w:eastAsia="宋体" w:hAnsi="宋体" w:cs="宋体"/>
            <w:kern w:val="0"/>
            <w:sz w:val="24"/>
            <w:szCs w:val="24"/>
          </w:rPr>
          <w:delText>on a 4K boundary</w:delText>
        </w:r>
      </w:del>
      <w:r w:rsidRPr="00D475A9">
        <w:rPr>
          <w:rFonts w:ascii="宋体" w:eastAsia="宋体" w:hAnsi="宋体" w:cs="宋体"/>
          <w:kern w:val="0"/>
          <w:sz w:val="24"/>
          <w:szCs w:val="24"/>
        </w:rPr>
        <w:t xml:space="preserve">. </w:t>
      </w:r>
      <w:proofErr w:type="gramStart"/>
      <w:r w:rsidRPr="00D475A9">
        <w:rPr>
          <w:rFonts w:ascii="宋体" w:eastAsia="宋体" w:hAnsi="宋体" w:cs="宋体"/>
          <w:kern w:val="0"/>
          <w:sz w:val="24"/>
          <w:szCs w:val="24"/>
        </w:rPr>
        <w:t>[Updated: 10/6/2005, 12:23 PM].</w:t>
      </w:r>
      <w:proofErr w:type="gramEnd"/>
      <w:r w:rsidRPr="00D475A9">
        <w:rPr>
          <w:rFonts w:ascii="宋体" w:eastAsia="宋体" w:hAnsi="宋体" w:cs="宋体"/>
          <w:kern w:val="0"/>
          <w:sz w:val="24"/>
          <w:szCs w:val="24"/>
        </w:rPr>
        <w:t xml:space="preserve"> Actual details about the fields are documented in the </w:t>
      </w:r>
      <w:proofErr w:type="spellStart"/>
      <w:r w:rsidRPr="00D475A9">
        <w:rPr>
          <w:rFonts w:ascii="宋体" w:eastAsia="宋体" w:hAnsi="宋体" w:cs="宋体"/>
          <w:kern w:val="0"/>
          <w:sz w:val="24"/>
          <w:szCs w:val="24"/>
        </w:rPr>
        <w:t>Multiboot</w:t>
      </w:r>
      <w:proofErr w:type="spellEnd"/>
      <w:r w:rsidRPr="00D475A9">
        <w:rPr>
          <w:rFonts w:ascii="宋体" w:eastAsia="宋体" w:hAnsi="宋体" w:cs="宋体"/>
          <w:kern w:val="0"/>
          <w:sz w:val="24"/>
          <w:szCs w:val="24"/>
        </w:rPr>
        <w:t xml:space="preserve"> specification </w:t>
      </w:r>
      <w:hyperlink r:id="rId9" w:history="1">
        <w:r w:rsidRPr="00D475A9">
          <w:rPr>
            <w:rFonts w:ascii="宋体" w:eastAsia="宋体" w:hAnsi="宋体" w:cs="宋体"/>
            <w:color w:val="0000FF"/>
            <w:kern w:val="0"/>
            <w:sz w:val="24"/>
            <w:szCs w:val="24"/>
            <w:u w:val="single"/>
          </w:rPr>
          <w:t>here</w:t>
        </w:r>
      </w:hyperlink>
      <w:r w:rsidRPr="00D475A9">
        <w:rPr>
          <w:rFonts w:ascii="宋体" w:eastAsia="宋体" w:hAnsi="宋体" w:cs="宋体"/>
          <w:kern w:val="0"/>
          <w:sz w:val="24"/>
          <w:szCs w:val="24"/>
        </w:rPr>
        <w:t>.</w:t>
      </w:r>
    </w:p>
    <w:p w:rsidR="00D475A9" w:rsidRPr="00D475A9" w:rsidRDefault="00D475A9" w:rsidP="00D475A9">
      <w:pPr>
        <w:widowControl/>
        <w:spacing w:before="100" w:beforeAutospacing="1" w:after="100" w:afterAutospacing="1"/>
        <w:jc w:val="left"/>
        <w:rPr>
          <w:rFonts w:ascii="宋体" w:eastAsia="宋体" w:hAnsi="宋体" w:cs="宋体"/>
          <w:kern w:val="0"/>
          <w:sz w:val="24"/>
          <w:szCs w:val="24"/>
        </w:rPr>
      </w:pPr>
      <w:r w:rsidRPr="00D475A9">
        <w:rPr>
          <w:rFonts w:ascii="宋体" w:eastAsia="宋体" w:hAnsi="宋体" w:cs="宋体"/>
          <w:kern w:val="0"/>
          <w:sz w:val="24"/>
          <w:szCs w:val="24"/>
        </w:rPr>
        <w:t>Most "roll your own OS" tutorials explain the steps required to make a kernel bootable by Grub. But all of them assume you are using GCC. If you are using the Visual C++ tool chain you are out of luck, until now. This post will explain how you can make GRUB boot your PE kernel image produced by the Visual C++ compiler.</w:t>
      </w:r>
    </w:p>
    <w:p w:rsidR="00D475A9" w:rsidRPr="00D475A9" w:rsidRDefault="00D475A9" w:rsidP="00D475A9">
      <w:pPr>
        <w:widowControl/>
        <w:spacing w:before="100" w:beforeAutospacing="1" w:after="100" w:afterAutospacing="1"/>
        <w:jc w:val="left"/>
        <w:rPr>
          <w:rFonts w:ascii="宋体" w:eastAsia="宋体" w:hAnsi="宋体" w:cs="宋体"/>
          <w:kern w:val="0"/>
          <w:sz w:val="24"/>
          <w:szCs w:val="24"/>
        </w:rPr>
      </w:pPr>
      <w:r w:rsidRPr="00D475A9">
        <w:rPr>
          <w:rFonts w:ascii="宋体" w:eastAsia="宋体" w:hAnsi="宋体" w:cs="宋体"/>
          <w:kern w:val="0"/>
          <w:sz w:val="24"/>
          <w:szCs w:val="24"/>
        </w:rPr>
        <w:t xml:space="preserve">Making a boot loader like Grub boot a custom kernel is easy (at least compared to the effort it takes to create a new boot loader). The kernel itself is only a binary image in some file format - Typically AOUT, ELF, PE etc. The Windows kernel (%WINDRIVE%\Windows\System32\NTOSKRNL.EXE), for instance, uses the PE file format (Try </w:t>
      </w:r>
      <w:proofErr w:type="spellStart"/>
      <w:r w:rsidRPr="00D475A9">
        <w:rPr>
          <w:rFonts w:ascii="宋体" w:eastAsia="宋体" w:hAnsi="宋体" w:cs="宋体"/>
          <w:kern w:val="0"/>
          <w:sz w:val="24"/>
          <w:szCs w:val="24"/>
        </w:rPr>
        <w:t>dumpbin</w:t>
      </w:r>
      <w:proofErr w:type="spellEnd"/>
      <w:r w:rsidRPr="00D475A9">
        <w:rPr>
          <w:rFonts w:ascii="宋体" w:eastAsia="宋体" w:hAnsi="宋体" w:cs="宋体"/>
          <w:kern w:val="0"/>
          <w:sz w:val="24"/>
          <w:szCs w:val="24"/>
        </w:rPr>
        <w:t xml:space="preserve"> /ALL %WINDRIVE%\Windows\System32\NTOSKRNL.EXE) that is also used by user mode programs under windows. Similarly, the Linux kernel uses the ELF file format. Expecting a boot loader to "know" all executable file formats is probably not a good idea. The </w:t>
      </w:r>
      <w:proofErr w:type="spellStart"/>
      <w:r w:rsidRPr="00D475A9">
        <w:rPr>
          <w:rFonts w:ascii="宋体" w:eastAsia="宋体" w:hAnsi="宋体" w:cs="宋体"/>
          <w:kern w:val="0"/>
          <w:sz w:val="24"/>
          <w:szCs w:val="24"/>
        </w:rPr>
        <w:t>multiboot</w:t>
      </w:r>
      <w:proofErr w:type="spellEnd"/>
      <w:r w:rsidRPr="00D475A9">
        <w:rPr>
          <w:rFonts w:ascii="宋体" w:eastAsia="宋体" w:hAnsi="宋体" w:cs="宋体"/>
          <w:kern w:val="0"/>
          <w:sz w:val="24"/>
          <w:szCs w:val="24"/>
        </w:rPr>
        <w:t xml:space="preserve"> specification takes a different approach to load a kernel image onto RAM. It uses fields in the </w:t>
      </w:r>
      <w:proofErr w:type="spellStart"/>
      <w:r w:rsidRPr="00D475A9">
        <w:rPr>
          <w:rFonts w:ascii="宋体" w:eastAsia="宋体" w:hAnsi="宋体" w:cs="宋体"/>
          <w:kern w:val="0"/>
          <w:sz w:val="24"/>
          <w:szCs w:val="24"/>
        </w:rPr>
        <w:t>multiboot</w:t>
      </w:r>
      <w:proofErr w:type="spellEnd"/>
      <w:r w:rsidRPr="00D475A9">
        <w:rPr>
          <w:rFonts w:ascii="宋体" w:eastAsia="宋体" w:hAnsi="宋体" w:cs="宋体"/>
          <w:kern w:val="0"/>
          <w:sz w:val="24"/>
          <w:szCs w:val="24"/>
        </w:rPr>
        <w:t xml:space="preserve"> header to denote the parts of the kernel image that needs to be loaded. </w:t>
      </w:r>
      <w:r w:rsidRPr="00D475A9">
        <w:rPr>
          <w:rFonts w:ascii="宋体" w:eastAsia="宋体" w:hAnsi="宋体" w:cs="宋体"/>
          <w:kern w:val="0"/>
          <w:sz w:val="24"/>
          <w:szCs w:val="24"/>
        </w:rPr>
        <w:lastRenderedPageBreak/>
        <w:t xml:space="preserve">Grub "knows" how to load an ELF binary, not a PE. So we are going to give it "hints" in our </w:t>
      </w:r>
      <w:proofErr w:type="spellStart"/>
      <w:r w:rsidRPr="00D475A9">
        <w:rPr>
          <w:rFonts w:ascii="宋体" w:eastAsia="宋体" w:hAnsi="宋体" w:cs="宋体"/>
          <w:kern w:val="0"/>
          <w:sz w:val="24"/>
          <w:szCs w:val="24"/>
        </w:rPr>
        <w:t>multiboot</w:t>
      </w:r>
      <w:proofErr w:type="spellEnd"/>
      <w:r w:rsidRPr="00D475A9">
        <w:rPr>
          <w:rFonts w:ascii="宋体" w:eastAsia="宋体" w:hAnsi="宋体" w:cs="宋体"/>
          <w:kern w:val="0"/>
          <w:sz w:val="24"/>
          <w:szCs w:val="24"/>
        </w:rPr>
        <w:t xml:space="preserve"> header that will help it load the kernel image properly. Time for some </w:t>
      </w:r>
      <w:proofErr w:type="gramStart"/>
      <w:r w:rsidRPr="00D475A9">
        <w:rPr>
          <w:rFonts w:ascii="宋体" w:eastAsia="宋体" w:hAnsi="宋体" w:cs="宋体"/>
          <w:kern w:val="0"/>
          <w:sz w:val="24"/>
          <w:szCs w:val="24"/>
        </w:rPr>
        <w:t>code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475"/>
      </w:tblGrid>
      <w:tr w:rsidR="00D475A9" w:rsidRPr="00D475A9" w:rsidTr="00D475A9">
        <w:trPr>
          <w:tblCellSpacing w:w="15" w:type="dxa"/>
        </w:trPr>
        <w:tc>
          <w:tcPr>
            <w:tcW w:w="0" w:type="auto"/>
            <w:vAlign w:val="center"/>
            <w:hideMark/>
          </w:tcPr>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1</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2</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3</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4</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5</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6</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7</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8</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9</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10</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11</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12</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13</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14</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15</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16</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17</w:t>
            </w:r>
          </w:p>
        </w:tc>
        <w:tc>
          <w:tcPr>
            <w:tcW w:w="0" w:type="auto"/>
            <w:vAlign w:val="center"/>
            <w:hideMark/>
          </w:tcPr>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75A9">
              <w:rPr>
                <w:rFonts w:ascii="宋体" w:eastAsia="宋体" w:hAnsi="宋体" w:cs="宋体"/>
                <w:kern w:val="0"/>
                <w:sz w:val="24"/>
                <w:szCs w:val="24"/>
              </w:rPr>
              <w:t xml:space="preserve">/* </w:t>
            </w:r>
            <w:proofErr w:type="spellStart"/>
            <w:r w:rsidRPr="00D475A9">
              <w:rPr>
                <w:rFonts w:ascii="宋体" w:eastAsia="宋体" w:hAnsi="宋体" w:cs="宋体"/>
                <w:kern w:val="0"/>
                <w:sz w:val="24"/>
                <w:szCs w:val="24"/>
              </w:rPr>
              <w:t>kernel.h</w:t>
            </w:r>
            <w:proofErr w:type="spellEnd"/>
            <w:r w:rsidRPr="00D475A9">
              <w:rPr>
                <w:rFonts w:ascii="宋体" w:eastAsia="宋体" w:hAnsi="宋体" w:cs="宋体"/>
                <w:kern w:val="0"/>
                <w:sz w:val="24"/>
                <w:szCs w:val="24"/>
              </w:rPr>
              <w:t xml:space="preserve"> */</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75A9">
              <w:rPr>
                <w:rFonts w:ascii="宋体" w:eastAsia="宋体" w:hAnsi="宋体" w:cs="宋体"/>
                <w:kern w:val="0"/>
                <w:sz w:val="24"/>
                <w:szCs w:val="24"/>
              </w:rPr>
              <w:t>#</w:t>
            </w:r>
            <w:proofErr w:type="spellStart"/>
            <w:r w:rsidRPr="00D475A9">
              <w:rPr>
                <w:rFonts w:ascii="宋体" w:eastAsia="宋体" w:hAnsi="宋体" w:cs="宋体"/>
                <w:kern w:val="0"/>
                <w:sz w:val="24"/>
                <w:szCs w:val="24"/>
              </w:rPr>
              <w:t>ifndef</w:t>
            </w:r>
            <w:proofErr w:type="spellEnd"/>
            <w:r w:rsidRPr="00D475A9">
              <w:rPr>
                <w:rFonts w:ascii="宋体" w:eastAsia="宋体" w:hAnsi="宋体" w:cs="宋体"/>
                <w:kern w:val="0"/>
                <w:sz w:val="24"/>
                <w:szCs w:val="24"/>
              </w:rPr>
              <w:t xml:space="preserve"> __</w:t>
            </w:r>
            <w:proofErr w:type="spellStart"/>
            <w:r w:rsidRPr="00D475A9">
              <w:rPr>
                <w:rFonts w:ascii="宋体" w:eastAsia="宋体" w:hAnsi="宋体" w:cs="宋体"/>
                <w:kern w:val="0"/>
                <w:sz w:val="24"/>
                <w:szCs w:val="24"/>
              </w:rPr>
              <w:t>kernel_h</w:t>
            </w:r>
            <w:proofErr w:type="spellEnd"/>
            <w:r w:rsidRPr="00D475A9">
              <w:rPr>
                <w:rFonts w:ascii="宋体" w:eastAsia="宋体" w:hAnsi="宋体" w:cs="宋体"/>
                <w:kern w:val="0"/>
                <w:sz w:val="24"/>
                <w:szCs w:val="24"/>
              </w:rPr>
              <w:t>__</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75A9">
              <w:rPr>
                <w:rFonts w:ascii="宋体" w:eastAsia="宋体" w:hAnsi="宋体" w:cs="宋体"/>
                <w:kern w:val="0"/>
                <w:sz w:val="24"/>
                <w:szCs w:val="24"/>
              </w:rPr>
              <w:t>#define __</w:t>
            </w:r>
            <w:proofErr w:type="spellStart"/>
            <w:r w:rsidRPr="00D475A9">
              <w:rPr>
                <w:rFonts w:ascii="宋体" w:eastAsia="宋体" w:hAnsi="宋体" w:cs="宋体"/>
                <w:kern w:val="0"/>
                <w:sz w:val="24"/>
                <w:szCs w:val="24"/>
              </w:rPr>
              <w:t>kernel_h</w:t>
            </w:r>
            <w:proofErr w:type="spellEnd"/>
            <w:r w:rsidRPr="00D475A9">
              <w:rPr>
                <w:rFonts w:ascii="宋体" w:eastAsia="宋体" w:hAnsi="宋体" w:cs="宋体"/>
                <w:kern w:val="0"/>
                <w:sz w:val="24"/>
                <w:szCs w:val="24"/>
              </w:rPr>
              <w:t>__</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75A9">
              <w:rPr>
                <w:rFonts w:ascii="宋体" w:eastAsia="宋体" w:hAnsi="宋体" w:cs="宋体"/>
                <w:kern w:val="0"/>
                <w:sz w:val="24"/>
                <w:szCs w:val="24"/>
              </w:rPr>
              <w:t xml:space="preserve">#define </w:t>
            </w:r>
            <w:proofErr w:type="spellStart"/>
            <w:r w:rsidRPr="00D475A9">
              <w:rPr>
                <w:rFonts w:ascii="宋体" w:eastAsia="宋体" w:hAnsi="宋体" w:cs="宋体"/>
                <w:kern w:val="0"/>
                <w:sz w:val="24"/>
                <w:szCs w:val="24"/>
              </w:rPr>
              <w:t>dd</w:t>
            </w:r>
            <w:proofErr w:type="spellEnd"/>
            <w:r w:rsidRPr="00D475A9">
              <w:rPr>
                <w:rFonts w:ascii="宋体" w:eastAsia="宋体" w:hAnsi="宋体" w:cs="宋体"/>
                <w:kern w:val="0"/>
                <w:sz w:val="24"/>
                <w:szCs w:val="24"/>
              </w:rPr>
              <w:t>(x)                        \</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75A9">
              <w:rPr>
                <w:rFonts w:ascii="宋体" w:eastAsia="宋体" w:hAnsi="宋体" w:cs="宋体"/>
                <w:kern w:val="0"/>
                <w:sz w:val="24"/>
                <w:szCs w:val="24"/>
              </w:rPr>
              <w:t xml:space="preserve">  __</w:t>
            </w:r>
            <w:proofErr w:type="spellStart"/>
            <w:r w:rsidRPr="00D475A9">
              <w:rPr>
                <w:rFonts w:ascii="宋体" w:eastAsia="宋体" w:hAnsi="宋体" w:cs="宋体"/>
                <w:kern w:val="0"/>
                <w:sz w:val="24"/>
                <w:szCs w:val="24"/>
              </w:rPr>
              <w:t>asm</w:t>
            </w:r>
            <w:proofErr w:type="spellEnd"/>
            <w:r w:rsidRPr="00D475A9">
              <w:rPr>
                <w:rFonts w:ascii="宋体" w:eastAsia="宋体" w:hAnsi="宋体" w:cs="宋体"/>
                <w:kern w:val="0"/>
                <w:sz w:val="24"/>
                <w:szCs w:val="24"/>
              </w:rPr>
              <w:t xml:space="preserve"> _emit (x)       &amp; 0xff       \</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75A9">
              <w:rPr>
                <w:rFonts w:ascii="宋体" w:eastAsia="宋体" w:hAnsi="宋体" w:cs="宋体"/>
                <w:kern w:val="0"/>
                <w:sz w:val="24"/>
                <w:szCs w:val="24"/>
              </w:rPr>
              <w:t xml:space="preserve">  __</w:t>
            </w:r>
            <w:proofErr w:type="spellStart"/>
            <w:r w:rsidRPr="00D475A9">
              <w:rPr>
                <w:rFonts w:ascii="宋体" w:eastAsia="宋体" w:hAnsi="宋体" w:cs="宋体"/>
                <w:kern w:val="0"/>
                <w:sz w:val="24"/>
                <w:szCs w:val="24"/>
              </w:rPr>
              <w:t>asm</w:t>
            </w:r>
            <w:proofErr w:type="spellEnd"/>
            <w:r w:rsidRPr="00D475A9">
              <w:rPr>
                <w:rFonts w:ascii="宋体" w:eastAsia="宋体" w:hAnsi="宋体" w:cs="宋体"/>
                <w:kern w:val="0"/>
                <w:sz w:val="24"/>
                <w:szCs w:val="24"/>
              </w:rPr>
              <w:t xml:space="preserve"> _emit (x) &gt;&gt; 8  &amp; 0xff       \</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75A9">
              <w:rPr>
                <w:rFonts w:ascii="宋体" w:eastAsia="宋体" w:hAnsi="宋体" w:cs="宋体"/>
                <w:kern w:val="0"/>
                <w:sz w:val="24"/>
                <w:szCs w:val="24"/>
              </w:rPr>
              <w:t xml:space="preserve">  __</w:t>
            </w:r>
            <w:proofErr w:type="spellStart"/>
            <w:r w:rsidRPr="00D475A9">
              <w:rPr>
                <w:rFonts w:ascii="宋体" w:eastAsia="宋体" w:hAnsi="宋体" w:cs="宋体"/>
                <w:kern w:val="0"/>
                <w:sz w:val="24"/>
                <w:szCs w:val="24"/>
              </w:rPr>
              <w:t>asm</w:t>
            </w:r>
            <w:proofErr w:type="spellEnd"/>
            <w:r w:rsidRPr="00D475A9">
              <w:rPr>
                <w:rFonts w:ascii="宋体" w:eastAsia="宋体" w:hAnsi="宋体" w:cs="宋体"/>
                <w:kern w:val="0"/>
                <w:sz w:val="24"/>
                <w:szCs w:val="24"/>
              </w:rPr>
              <w:t xml:space="preserve"> _emit (x) &gt;&gt; 16 &amp; 0xff       \</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75A9">
              <w:rPr>
                <w:rFonts w:ascii="宋体" w:eastAsia="宋体" w:hAnsi="宋体" w:cs="宋体"/>
                <w:kern w:val="0"/>
                <w:sz w:val="24"/>
                <w:szCs w:val="24"/>
              </w:rPr>
              <w:t xml:space="preserve">  __</w:t>
            </w:r>
            <w:proofErr w:type="spellStart"/>
            <w:r w:rsidRPr="00D475A9">
              <w:rPr>
                <w:rFonts w:ascii="宋体" w:eastAsia="宋体" w:hAnsi="宋体" w:cs="宋体"/>
                <w:kern w:val="0"/>
                <w:sz w:val="24"/>
                <w:szCs w:val="24"/>
              </w:rPr>
              <w:t>asm</w:t>
            </w:r>
            <w:proofErr w:type="spellEnd"/>
            <w:r w:rsidRPr="00D475A9">
              <w:rPr>
                <w:rFonts w:ascii="宋体" w:eastAsia="宋体" w:hAnsi="宋体" w:cs="宋体"/>
                <w:kern w:val="0"/>
                <w:sz w:val="24"/>
                <w:szCs w:val="24"/>
              </w:rPr>
              <w:t xml:space="preserve"> _emit (x) &gt;&gt; 24 &amp; 0xff</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75A9">
              <w:rPr>
                <w:rFonts w:ascii="宋体" w:eastAsia="宋体" w:hAnsi="宋体" w:cs="宋体"/>
                <w:kern w:val="0"/>
                <w:sz w:val="24"/>
                <w:szCs w:val="24"/>
              </w:rPr>
              <w:t xml:space="preserve">#define KERNEL_STACK               </w:t>
            </w:r>
            <w:bookmarkStart w:id="1" w:name="_GoBack"/>
            <w:r w:rsidRPr="00D475A9">
              <w:rPr>
                <w:rFonts w:ascii="宋体" w:eastAsia="宋体" w:hAnsi="宋体" w:cs="宋体"/>
                <w:kern w:val="0"/>
                <w:sz w:val="24"/>
                <w:szCs w:val="24"/>
              </w:rPr>
              <w:t>0x00103fff</w:t>
            </w:r>
            <w:bookmarkEnd w:id="1"/>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75A9">
              <w:rPr>
                <w:rFonts w:ascii="宋体" w:eastAsia="宋体" w:hAnsi="宋体" w:cs="宋体"/>
                <w:kern w:val="0"/>
                <w:sz w:val="24"/>
                <w:szCs w:val="24"/>
              </w:rPr>
              <w:t>#define KERNEL_START               0x00101000</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75A9">
              <w:rPr>
                <w:rFonts w:ascii="宋体" w:eastAsia="宋体" w:hAnsi="宋体" w:cs="宋体"/>
                <w:kern w:val="0"/>
                <w:sz w:val="24"/>
                <w:szCs w:val="24"/>
              </w:rPr>
              <w:t>#define KERNEL_LENGTH              0x0000200F</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75A9">
              <w:rPr>
                <w:rFonts w:ascii="宋体" w:eastAsia="宋体" w:hAnsi="宋体" w:cs="宋体"/>
                <w:kern w:val="0"/>
                <w:sz w:val="24"/>
                <w:szCs w:val="24"/>
              </w:rPr>
              <w:t>void main(unsigned long, unsigned long);</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75A9">
              <w:rPr>
                <w:rFonts w:ascii="宋体" w:eastAsia="宋体" w:hAnsi="宋体" w:cs="宋体"/>
                <w:kern w:val="0"/>
                <w:sz w:val="24"/>
                <w:szCs w:val="24"/>
              </w:rPr>
              <w:t>#</w:t>
            </w:r>
            <w:proofErr w:type="spellStart"/>
            <w:r w:rsidRPr="00D475A9">
              <w:rPr>
                <w:rFonts w:ascii="宋体" w:eastAsia="宋体" w:hAnsi="宋体" w:cs="宋体"/>
                <w:kern w:val="0"/>
                <w:sz w:val="24"/>
                <w:szCs w:val="24"/>
              </w:rPr>
              <w:t>endif</w:t>
            </w:r>
            <w:proofErr w:type="spellEnd"/>
          </w:p>
        </w:tc>
      </w:tr>
    </w:tbl>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555"/>
      </w:tblGrid>
      <w:tr w:rsidR="00D475A9" w:rsidRPr="00D475A9" w:rsidTr="00D475A9">
        <w:trPr>
          <w:tblCellSpacing w:w="15" w:type="dxa"/>
        </w:trPr>
        <w:tc>
          <w:tcPr>
            <w:tcW w:w="0" w:type="auto"/>
            <w:vAlign w:val="center"/>
            <w:hideMark/>
          </w:tcPr>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1</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2</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3</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4</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5</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6</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7</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8</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9</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10</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11</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12</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13</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14</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15</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16</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17</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18</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19</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20</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21</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22</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23</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lastRenderedPageBreak/>
              <w:t>24</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25</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26</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27</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28</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29</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30</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31</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32</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33</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34</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35</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36</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37</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38</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39</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40</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41</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42</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43</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44</w:t>
            </w:r>
          </w:p>
        </w:tc>
        <w:tc>
          <w:tcPr>
            <w:tcW w:w="0" w:type="auto"/>
            <w:vAlign w:val="center"/>
            <w:hideMark/>
          </w:tcPr>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75A9">
              <w:rPr>
                <w:rFonts w:ascii="宋体" w:eastAsia="宋体" w:hAnsi="宋体" w:cs="宋体"/>
                <w:kern w:val="0"/>
                <w:sz w:val="24"/>
                <w:szCs w:val="24"/>
              </w:rPr>
              <w:lastRenderedPageBreak/>
              <w:t xml:space="preserve">/* </w:t>
            </w:r>
            <w:proofErr w:type="spellStart"/>
            <w:r w:rsidRPr="00D475A9">
              <w:rPr>
                <w:rFonts w:ascii="宋体" w:eastAsia="宋体" w:hAnsi="宋体" w:cs="宋体"/>
                <w:kern w:val="0"/>
                <w:sz w:val="24"/>
                <w:szCs w:val="24"/>
              </w:rPr>
              <w:t>kernel.c</w:t>
            </w:r>
            <w:proofErr w:type="spellEnd"/>
            <w:r w:rsidRPr="00D475A9">
              <w:rPr>
                <w:rFonts w:ascii="宋体" w:eastAsia="宋体" w:hAnsi="宋体" w:cs="宋体"/>
                <w:kern w:val="0"/>
                <w:sz w:val="24"/>
                <w:szCs w:val="24"/>
              </w:rPr>
              <w:t xml:space="preserve"> */</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75A9">
              <w:rPr>
                <w:rFonts w:ascii="宋体" w:eastAsia="宋体" w:hAnsi="宋体" w:cs="宋体"/>
                <w:kern w:val="0"/>
                <w:sz w:val="24"/>
                <w:szCs w:val="24"/>
              </w:rPr>
              <w:t>#include "</w:t>
            </w:r>
            <w:proofErr w:type="spellStart"/>
            <w:r w:rsidRPr="00D475A9">
              <w:rPr>
                <w:rFonts w:ascii="宋体" w:eastAsia="宋体" w:hAnsi="宋体" w:cs="宋体"/>
                <w:kern w:val="0"/>
                <w:sz w:val="24"/>
                <w:szCs w:val="24"/>
              </w:rPr>
              <w:t>kernel.h</w:t>
            </w:r>
            <w:proofErr w:type="spellEnd"/>
            <w:r w:rsidRPr="00D475A9">
              <w:rPr>
                <w:rFonts w:ascii="宋体" w:eastAsia="宋体" w:hAnsi="宋体" w:cs="宋体"/>
                <w:kern w:val="0"/>
                <w:sz w:val="24"/>
                <w:szCs w:val="24"/>
              </w:rPr>
              <w:t>"</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75A9">
              <w:rPr>
                <w:rFonts w:ascii="宋体" w:eastAsia="宋体" w:hAnsi="宋体" w:cs="宋体"/>
                <w:kern w:val="0"/>
                <w:sz w:val="24"/>
                <w:szCs w:val="24"/>
              </w:rPr>
              <w:t>__</w:t>
            </w:r>
            <w:proofErr w:type="spellStart"/>
            <w:r w:rsidRPr="00D475A9">
              <w:rPr>
                <w:rFonts w:ascii="宋体" w:eastAsia="宋体" w:hAnsi="宋体" w:cs="宋体"/>
                <w:kern w:val="0"/>
                <w:sz w:val="24"/>
                <w:szCs w:val="24"/>
              </w:rPr>
              <w:t>declspec</w:t>
            </w:r>
            <w:proofErr w:type="spellEnd"/>
            <w:r w:rsidRPr="00D475A9">
              <w:rPr>
                <w:rFonts w:ascii="宋体" w:eastAsia="宋体" w:hAnsi="宋体" w:cs="宋体"/>
                <w:kern w:val="0"/>
                <w:sz w:val="24"/>
                <w:szCs w:val="24"/>
              </w:rPr>
              <w:t>(naked) void __</w:t>
            </w:r>
            <w:proofErr w:type="spellStart"/>
            <w:r w:rsidRPr="00D475A9">
              <w:rPr>
                <w:rFonts w:ascii="宋体" w:eastAsia="宋体" w:hAnsi="宋体" w:cs="宋体"/>
                <w:kern w:val="0"/>
                <w:sz w:val="24"/>
                <w:szCs w:val="24"/>
              </w:rPr>
              <w:t>multiboot_entry</w:t>
            </w:r>
            <w:proofErr w:type="spellEnd"/>
            <w:r w:rsidRPr="00D475A9">
              <w:rPr>
                <w:rFonts w:ascii="宋体" w:eastAsia="宋体" w:hAnsi="宋体" w:cs="宋体"/>
                <w:kern w:val="0"/>
                <w:sz w:val="24"/>
                <w:szCs w:val="24"/>
              </w:rPr>
              <w:t>__(void)</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75A9">
              <w:rPr>
                <w:rFonts w:ascii="宋体" w:eastAsia="宋体" w:hAnsi="宋体" w:cs="宋体"/>
                <w:kern w:val="0"/>
                <w:sz w:val="24"/>
                <w:szCs w:val="24"/>
              </w:rPr>
              <w:t>{</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75A9">
              <w:rPr>
                <w:rFonts w:ascii="宋体" w:eastAsia="宋体" w:hAnsi="宋体" w:cs="宋体"/>
                <w:kern w:val="0"/>
                <w:sz w:val="24"/>
                <w:szCs w:val="24"/>
              </w:rPr>
              <w:t xml:space="preserve">  __</w:t>
            </w:r>
            <w:proofErr w:type="spellStart"/>
            <w:r w:rsidRPr="00D475A9">
              <w:rPr>
                <w:rFonts w:ascii="宋体" w:eastAsia="宋体" w:hAnsi="宋体" w:cs="宋体"/>
                <w:kern w:val="0"/>
                <w:sz w:val="24"/>
                <w:szCs w:val="24"/>
              </w:rPr>
              <w:t>asm</w:t>
            </w:r>
            <w:proofErr w:type="spellEnd"/>
            <w:r w:rsidRPr="00D475A9">
              <w:rPr>
                <w:rFonts w:ascii="宋体" w:eastAsia="宋体" w:hAnsi="宋体" w:cs="宋体"/>
                <w:kern w:val="0"/>
                <w:sz w:val="24"/>
                <w:szCs w:val="24"/>
              </w:rPr>
              <w:t xml:space="preserve"> {</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75A9">
              <w:rPr>
                <w:rFonts w:ascii="宋体" w:eastAsia="宋体" w:hAnsi="宋体" w:cs="宋体"/>
                <w:kern w:val="0"/>
                <w:sz w:val="24"/>
                <w:szCs w:val="24"/>
              </w:rPr>
              <w:t xml:space="preserve">  </w:t>
            </w:r>
            <w:proofErr w:type="spellStart"/>
            <w:r w:rsidRPr="00D475A9">
              <w:rPr>
                <w:rFonts w:ascii="宋体" w:eastAsia="宋体" w:hAnsi="宋体" w:cs="宋体"/>
                <w:kern w:val="0"/>
                <w:sz w:val="24"/>
                <w:szCs w:val="24"/>
              </w:rPr>
              <w:t>multiboot_header</w:t>
            </w:r>
            <w:proofErr w:type="spellEnd"/>
            <w:r w:rsidRPr="00D475A9">
              <w:rPr>
                <w:rFonts w:ascii="宋体" w:eastAsia="宋体" w:hAnsi="宋体" w:cs="宋体"/>
                <w:kern w:val="0"/>
                <w:sz w:val="24"/>
                <w:szCs w:val="24"/>
              </w:rPr>
              <w:t>:</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75A9">
              <w:rPr>
                <w:rFonts w:ascii="宋体" w:eastAsia="宋体" w:hAnsi="宋体" w:cs="宋体"/>
                <w:kern w:val="0"/>
                <w:sz w:val="24"/>
                <w:szCs w:val="24"/>
              </w:rPr>
              <w:t xml:space="preserve">    </w:t>
            </w:r>
            <w:proofErr w:type="spellStart"/>
            <w:r w:rsidRPr="00D475A9">
              <w:rPr>
                <w:rFonts w:ascii="宋体" w:eastAsia="宋体" w:hAnsi="宋体" w:cs="宋体"/>
                <w:kern w:val="0"/>
                <w:sz w:val="24"/>
                <w:szCs w:val="24"/>
              </w:rPr>
              <w:t>dd</w:t>
            </w:r>
            <w:proofErr w:type="spellEnd"/>
            <w:r w:rsidRPr="00D475A9">
              <w:rPr>
                <w:rFonts w:ascii="宋体" w:eastAsia="宋体" w:hAnsi="宋体" w:cs="宋体"/>
                <w:kern w:val="0"/>
                <w:sz w:val="24"/>
                <w:szCs w:val="24"/>
              </w:rPr>
              <w:t>(0x1BADB002)               ; magic</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75A9">
              <w:rPr>
                <w:rFonts w:ascii="宋体" w:eastAsia="宋体" w:hAnsi="宋体" w:cs="宋体"/>
                <w:kern w:val="0"/>
                <w:sz w:val="24"/>
                <w:szCs w:val="24"/>
              </w:rPr>
              <w:t xml:space="preserve">    </w:t>
            </w:r>
            <w:proofErr w:type="spellStart"/>
            <w:r w:rsidRPr="00D475A9">
              <w:rPr>
                <w:rFonts w:ascii="宋体" w:eastAsia="宋体" w:hAnsi="宋体" w:cs="宋体"/>
                <w:kern w:val="0"/>
                <w:sz w:val="24"/>
                <w:szCs w:val="24"/>
              </w:rPr>
              <w:t>dd</w:t>
            </w:r>
            <w:proofErr w:type="spellEnd"/>
            <w:r w:rsidRPr="00D475A9">
              <w:rPr>
                <w:rFonts w:ascii="宋体" w:eastAsia="宋体" w:hAnsi="宋体" w:cs="宋体"/>
                <w:kern w:val="0"/>
                <w:sz w:val="24"/>
                <w:szCs w:val="24"/>
              </w:rPr>
              <w:t>(1 &lt;&lt; 16)                  ; flags</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75A9">
              <w:rPr>
                <w:rFonts w:ascii="宋体" w:eastAsia="宋体" w:hAnsi="宋体" w:cs="宋体"/>
                <w:kern w:val="0"/>
                <w:sz w:val="24"/>
                <w:szCs w:val="24"/>
              </w:rPr>
              <w:t xml:space="preserve">    </w:t>
            </w:r>
            <w:proofErr w:type="spellStart"/>
            <w:r w:rsidRPr="00D475A9">
              <w:rPr>
                <w:rFonts w:ascii="宋体" w:eastAsia="宋体" w:hAnsi="宋体" w:cs="宋体"/>
                <w:kern w:val="0"/>
                <w:sz w:val="24"/>
                <w:szCs w:val="24"/>
              </w:rPr>
              <w:t>dd</w:t>
            </w:r>
            <w:proofErr w:type="spellEnd"/>
            <w:r w:rsidRPr="00D475A9">
              <w:rPr>
                <w:rFonts w:ascii="宋体" w:eastAsia="宋体" w:hAnsi="宋体" w:cs="宋体"/>
                <w:kern w:val="0"/>
                <w:sz w:val="24"/>
                <w:szCs w:val="24"/>
              </w:rPr>
              <w:t>(-(0x1BADB002 + (1 &lt;&lt; 16))); checksum</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75A9">
              <w:rPr>
                <w:rFonts w:ascii="宋体" w:eastAsia="宋体" w:hAnsi="宋体" w:cs="宋体"/>
                <w:kern w:val="0"/>
                <w:sz w:val="24"/>
                <w:szCs w:val="24"/>
              </w:rPr>
              <w:t xml:space="preserve">    </w:t>
            </w:r>
            <w:proofErr w:type="spellStart"/>
            <w:r w:rsidRPr="00D475A9">
              <w:rPr>
                <w:rFonts w:ascii="宋体" w:eastAsia="宋体" w:hAnsi="宋体" w:cs="宋体"/>
                <w:kern w:val="0"/>
                <w:sz w:val="24"/>
                <w:szCs w:val="24"/>
              </w:rPr>
              <w:t>dd</w:t>
            </w:r>
            <w:proofErr w:type="spellEnd"/>
            <w:r w:rsidRPr="00D475A9">
              <w:rPr>
                <w:rFonts w:ascii="宋体" w:eastAsia="宋体" w:hAnsi="宋体" w:cs="宋体"/>
                <w:kern w:val="0"/>
                <w:sz w:val="24"/>
                <w:szCs w:val="24"/>
              </w:rPr>
              <w:t xml:space="preserve">(0x00101000)               ; </w:t>
            </w:r>
            <w:proofErr w:type="spellStart"/>
            <w:r w:rsidRPr="00D475A9">
              <w:rPr>
                <w:rFonts w:ascii="宋体" w:eastAsia="宋体" w:hAnsi="宋体" w:cs="宋体"/>
                <w:kern w:val="0"/>
                <w:sz w:val="24"/>
                <w:szCs w:val="24"/>
              </w:rPr>
              <w:t>header_addr</w:t>
            </w:r>
            <w:proofErr w:type="spellEnd"/>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75A9">
              <w:rPr>
                <w:rFonts w:ascii="宋体" w:eastAsia="宋体" w:hAnsi="宋体" w:cs="宋体"/>
                <w:kern w:val="0"/>
                <w:sz w:val="24"/>
                <w:szCs w:val="24"/>
              </w:rPr>
              <w:t xml:space="preserve">    </w:t>
            </w:r>
            <w:proofErr w:type="spellStart"/>
            <w:r w:rsidRPr="00D475A9">
              <w:rPr>
                <w:rFonts w:ascii="宋体" w:eastAsia="宋体" w:hAnsi="宋体" w:cs="宋体"/>
                <w:kern w:val="0"/>
                <w:sz w:val="24"/>
                <w:szCs w:val="24"/>
              </w:rPr>
              <w:t>dd</w:t>
            </w:r>
            <w:proofErr w:type="spellEnd"/>
            <w:r w:rsidRPr="00D475A9">
              <w:rPr>
                <w:rFonts w:ascii="宋体" w:eastAsia="宋体" w:hAnsi="宋体" w:cs="宋体"/>
                <w:kern w:val="0"/>
                <w:sz w:val="24"/>
                <w:szCs w:val="24"/>
              </w:rPr>
              <w:t xml:space="preserve">(0x00101000)               ; </w:t>
            </w:r>
            <w:proofErr w:type="spellStart"/>
            <w:r w:rsidRPr="00D475A9">
              <w:rPr>
                <w:rFonts w:ascii="宋体" w:eastAsia="宋体" w:hAnsi="宋体" w:cs="宋体"/>
                <w:kern w:val="0"/>
                <w:sz w:val="24"/>
                <w:szCs w:val="24"/>
              </w:rPr>
              <w:t>load_addr</w:t>
            </w:r>
            <w:proofErr w:type="spellEnd"/>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75A9">
              <w:rPr>
                <w:rFonts w:ascii="宋体" w:eastAsia="宋体" w:hAnsi="宋体" w:cs="宋体"/>
                <w:kern w:val="0"/>
                <w:sz w:val="24"/>
                <w:szCs w:val="24"/>
              </w:rPr>
              <w:t xml:space="preserve">    </w:t>
            </w:r>
            <w:proofErr w:type="spellStart"/>
            <w:r w:rsidRPr="00D475A9">
              <w:rPr>
                <w:rFonts w:ascii="宋体" w:eastAsia="宋体" w:hAnsi="宋体" w:cs="宋体"/>
                <w:kern w:val="0"/>
                <w:sz w:val="24"/>
                <w:szCs w:val="24"/>
              </w:rPr>
              <w:t>dd</w:t>
            </w:r>
            <w:proofErr w:type="spellEnd"/>
            <w:r w:rsidRPr="00D475A9">
              <w:rPr>
                <w:rFonts w:ascii="宋体" w:eastAsia="宋体" w:hAnsi="宋体" w:cs="宋体"/>
                <w:kern w:val="0"/>
                <w:sz w:val="24"/>
                <w:szCs w:val="24"/>
              </w:rPr>
              <w:t xml:space="preserve">(0x0010200F)               ; </w:t>
            </w:r>
            <w:proofErr w:type="spellStart"/>
            <w:r w:rsidRPr="00D475A9">
              <w:rPr>
                <w:rFonts w:ascii="宋体" w:eastAsia="宋体" w:hAnsi="宋体" w:cs="宋体"/>
                <w:kern w:val="0"/>
                <w:sz w:val="24"/>
                <w:szCs w:val="24"/>
              </w:rPr>
              <w:t>load_end_addr</w:t>
            </w:r>
            <w:proofErr w:type="spellEnd"/>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75A9">
              <w:rPr>
                <w:rFonts w:ascii="宋体" w:eastAsia="宋体" w:hAnsi="宋体" w:cs="宋体"/>
                <w:kern w:val="0"/>
                <w:sz w:val="24"/>
                <w:szCs w:val="24"/>
              </w:rPr>
              <w:t xml:space="preserve">    </w:t>
            </w:r>
            <w:proofErr w:type="spellStart"/>
            <w:r w:rsidRPr="00D475A9">
              <w:rPr>
                <w:rFonts w:ascii="宋体" w:eastAsia="宋体" w:hAnsi="宋体" w:cs="宋体"/>
                <w:kern w:val="0"/>
                <w:sz w:val="24"/>
                <w:szCs w:val="24"/>
              </w:rPr>
              <w:t>dd</w:t>
            </w:r>
            <w:proofErr w:type="spellEnd"/>
            <w:r w:rsidRPr="00D475A9">
              <w:rPr>
                <w:rFonts w:ascii="宋体" w:eastAsia="宋体" w:hAnsi="宋体" w:cs="宋体"/>
                <w:kern w:val="0"/>
                <w:sz w:val="24"/>
                <w:szCs w:val="24"/>
              </w:rPr>
              <w:t xml:space="preserve">(0x0010200F)               ; </w:t>
            </w:r>
            <w:proofErr w:type="spellStart"/>
            <w:r w:rsidRPr="00D475A9">
              <w:rPr>
                <w:rFonts w:ascii="宋体" w:eastAsia="宋体" w:hAnsi="宋体" w:cs="宋体"/>
                <w:kern w:val="0"/>
                <w:sz w:val="24"/>
                <w:szCs w:val="24"/>
              </w:rPr>
              <w:t>bss_end_addr</w:t>
            </w:r>
            <w:proofErr w:type="spellEnd"/>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75A9">
              <w:rPr>
                <w:rFonts w:ascii="宋体" w:eastAsia="宋体" w:hAnsi="宋体" w:cs="宋体"/>
                <w:kern w:val="0"/>
                <w:sz w:val="24"/>
                <w:szCs w:val="24"/>
              </w:rPr>
              <w:t xml:space="preserve">    </w:t>
            </w:r>
            <w:proofErr w:type="spellStart"/>
            <w:r w:rsidRPr="00D475A9">
              <w:rPr>
                <w:rFonts w:ascii="宋体" w:eastAsia="宋体" w:hAnsi="宋体" w:cs="宋体"/>
                <w:kern w:val="0"/>
                <w:sz w:val="24"/>
                <w:szCs w:val="24"/>
              </w:rPr>
              <w:t>dd</w:t>
            </w:r>
            <w:proofErr w:type="spellEnd"/>
            <w:r w:rsidRPr="00D475A9">
              <w:rPr>
                <w:rFonts w:ascii="宋体" w:eastAsia="宋体" w:hAnsi="宋体" w:cs="宋体"/>
                <w:kern w:val="0"/>
                <w:sz w:val="24"/>
                <w:szCs w:val="24"/>
              </w:rPr>
              <w:t xml:space="preserve">(0x00101030)               ; </w:t>
            </w:r>
            <w:proofErr w:type="spellStart"/>
            <w:r w:rsidRPr="00D475A9">
              <w:rPr>
                <w:rFonts w:ascii="宋体" w:eastAsia="宋体" w:hAnsi="宋体" w:cs="宋体"/>
                <w:kern w:val="0"/>
                <w:sz w:val="24"/>
                <w:szCs w:val="24"/>
              </w:rPr>
              <w:t>entry_addr</w:t>
            </w:r>
            <w:proofErr w:type="spellEnd"/>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75A9">
              <w:rPr>
                <w:rFonts w:ascii="宋体" w:eastAsia="宋体" w:hAnsi="宋体" w:cs="宋体"/>
                <w:kern w:val="0"/>
                <w:sz w:val="24"/>
                <w:szCs w:val="24"/>
              </w:rPr>
              <w:t xml:space="preserve">    </w:t>
            </w:r>
            <w:proofErr w:type="spellStart"/>
            <w:r w:rsidRPr="00D475A9">
              <w:rPr>
                <w:rFonts w:ascii="宋体" w:eastAsia="宋体" w:hAnsi="宋体" w:cs="宋体"/>
                <w:kern w:val="0"/>
                <w:sz w:val="24"/>
                <w:szCs w:val="24"/>
              </w:rPr>
              <w:t>dd</w:t>
            </w:r>
            <w:proofErr w:type="spellEnd"/>
            <w:r w:rsidRPr="00D475A9">
              <w:rPr>
                <w:rFonts w:ascii="宋体" w:eastAsia="宋体" w:hAnsi="宋体" w:cs="宋体"/>
                <w:kern w:val="0"/>
                <w:sz w:val="24"/>
                <w:szCs w:val="24"/>
              </w:rPr>
              <w:t xml:space="preserve">(0x00000000)               ; </w:t>
            </w:r>
            <w:proofErr w:type="spellStart"/>
            <w:r w:rsidRPr="00D475A9">
              <w:rPr>
                <w:rFonts w:ascii="宋体" w:eastAsia="宋体" w:hAnsi="宋体" w:cs="宋体"/>
                <w:kern w:val="0"/>
                <w:sz w:val="24"/>
                <w:szCs w:val="24"/>
              </w:rPr>
              <w:t>mode_type</w:t>
            </w:r>
            <w:proofErr w:type="spellEnd"/>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75A9">
              <w:rPr>
                <w:rFonts w:ascii="宋体" w:eastAsia="宋体" w:hAnsi="宋体" w:cs="宋体"/>
                <w:kern w:val="0"/>
                <w:sz w:val="24"/>
                <w:szCs w:val="24"/>
              </w:rPr>
              <w:t xml:space="preserve">    </w:t>
            </w:r>
            <w:proofErr w:type="spellStart"/>
            <w:r w:rsidRPr="00D475A9">
              <w:rPr>
                <w:rFonts w:ascii="宋体" w:eastAsia="宋体" w:hAnsi="宋体" w:cs="宋体"/>
                <w:kern w:val="0"/>
                <w:sz w:val="24"/>
                <w:szCs w:val="24"/>
              </w:rPr>
              <w:t>dd</w:t>
            </w:r>
            <w:proofErr w:type="spellEnd"/>
            <w:r w:rsidRPr="00D475A9">
              <w:rPr>
                <w:rFonts w:ascii="宋体" w:eastAsia="宋体" w:hAnsi="宋体" w:cs="宋体"/>
                <w:kern w:val="0"/>
                <w:sz w:val="24"/>
                <w:szCs w:val="24"/>
              </w:rPr>
              <w:t>(0x00000000)               ; width</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75A9">
              <w:rPr>
                <w:rFonts w:ascii="宋体" w:eastAsia="宋体" w:hAnsi="宋体" w:cs="宋体"/>
                <w:kern w:val="0"/>
                <w:sz w:val="24"/>
                <w:szCs w:val="24"/>
              </w:rPr>
              <w:t xml:space="preserve">    </w:t>
            </w:r>
            <w:proofErr w:type="spellStart"/>
            <w:r w:rsidRPr="00D475A9">
              <w:rPr>
                <w:rFonts w:ascii="宋体" w:eastAsia="宋体" w:hAnsi="宋体" w:cs="宋体"/>
                <w:kern w:val="0"/>
                <w:sz w:val="24"/>
                <w:szCs w:val="24"/>
              </w:rPr>
              <w:t>dd</w:t>
            </w:r>
            <w:proofErr w:type="spellEnd"/>
            <w:r w:rsidRPr="00D475A9">
              <w:rPr>
                <w:rFonts w:ascii="宋体" w:eastAsia="宋体" w:hAnsi="宋体" w:cs="宋体"/>
                <w:kern w:val="0"/>
                <w:sz w:val="24"/>
                <w:szCs w:val="24"/>
              </w:rPr>
              <w:t>(0x00000000)               ; height</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75A9">
              <w:rPr>
                <w:rFonts w:ascii="宋体" w:eastAsia="宋体" w:hAnsi="宋体" w:cs="宋体"/>
                <w:kern w:val="0"/>
                <w:sz w:val="24"/>
                <w:szCs w:val="24"/>
              </w:rPr>
              <w:t xml:space="preserve">    </w:t>
            </w:r>
            <w:proofErr w:type="spellStart"/>
            <w:r w:rsidRPr="00D475A9">
              <w:rPr>
                <w:rFonts w:ascii="宋体" w:eastAsia="宋体" w:hAnsi="宋体" w:cs="宋体"/>
                <w:kern w:val="0"/>
                <w:sz w:val="24"/>
                <w:szCs w:val="24"/>
              </w:rPr>
              <w:t>dd</w:t>
            </w:r>
            <w:proofErr w:type="spellEnd"/>
            <w:r w:rsidRPr="00D475A9">
              <w:rPr>
                <w:rFonts w:ascii="宋体" w:eastAsia="宋体" w:hAnsi="宋体" w:cs="宋体"/>
                <w:kern w:val="0"/>
                <w:sz w:val="24"/>
                <w:szCs w:val="24"/>
              </w:rPr>
              <w:t>(0x00000000)               ; depth</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75A9">
              <w:rPr>
                <w:rFonts w:ascii="宋体" w:eastAsia="宋体" w:hAnsi="宋体" w:cs="宋体"/>
                <w:kern w:val="0"/>
                <w:sz w:val="24"/>
                <w:szCs w:val="24"/>
              </w:rPr>
              <w:t xml:space="preserve">  </w:t>
            </w:r>
            <w:proofErr w:type="spellStart"/>
            <w:r w:rsidRPr="00D475A9">
              <w:rPr>
                <w:rFonts w:ascii="宋体" w:eastAsia="宋体" w:hAnsi="宋体" w:cs="宋体"/>
                <w:kern w:val="0"/>
                <w:sz w:val="24"/>
                <w:szCs w:val="24"/>
              </w:rPr>
              <w:t>kernel_entry</w:t>
            </w:r>
            <w:proofErr w:type="spellEnd"/>
            <w:r w:rsidRPr="00D475A9">
              <w:rPr>
                <w:rFonts w:ascii="宋体" w:eastAsia="宋体" w:hAnsi="宋体" w:cs="宋体"/>
                <w:kern w:val="0"/>
                <w:sz w:val="24"/>
                <w:szCs w:val="24"/>
              </w:rPr>
              <w:t>:</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75A9">
              <w:rPr>
                <w:rFonts w:ascii="宋体" w:eastAsia="宋体" w:hAnsi="宋体" w:cs="宋体"/>
                <w:kern w:val="0"/>
                <w:sz w:val="24"/>
                <w:szCs w:val="24"/>
              </w:rPr>
              <w:t xml:space="preserve">    </w:t>
            </w:r>
            <w:proofErr w:type="spellStart"/>
            <w:r w:rsidRPr="00D475A9">
              <w:rPr>
                <w:rFonts w:ascii="宋体" w:eastAsia="宋体" w:hAnsi="宋体" w:cs="宋体"/>
                <w:kern w:val="0"/>
                <w:sz w:val="24"/>
                <w:szCs w:val="24"/>
              </w:rPr>
              <w:t>mov</w:t>
            </w:r>
            <w:proofErr w:type="spellEnd"/>
            <w:r w:rsidRPr="00D475A9">
              <w:rPr>
                <w:rFonts w:ascii="宋体" w:eastAsia="宋体" w:hAnsi="宋体" w:cs="宋体"/>
                <w:kern w:val="0"/>
                <w:sz w:val="24"/>
                <w:szCs w:val="24"/>
              </w:rPr>
              <w:t xml:space="preserve">  </w:t>
            </w:r>
            <w:proofErr w:type="spellStart"/>
            <w:r w:rsidRPr="00D475A9">
              <w:rPr>
                <w:rFonts w:ascii="宋体" w:eastAsia="宋体" w:hAnsi="宋体" w:cs="宋体"/>
                <w:kern w:val="0"/>
                <w:sz w:val="24"/>
                <w:szCs w:val="24"/>
              </w:rPr>
              <w:t>esp</w:t>
            </w:r>
            <w:proofErr w:type="spellEnd"/>
            <w:r w:rsidRPr="00D475A9">
              <w:rPr>
                <w:rFonts w:ascii="宋体" w:eastAsia="宋体" w:hAnsi="宋体" w:cs="宋体"/>
                <w:kern w:val="0"/>
                <w:sz w:val="24"/>
                <w:szCs w:val="24"/>
              </w:rPr>
              <w:t>,     KERNEL_STACK</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75A9">
              <w:rPr>
                <w:rFonts w:ascii="宋体" w:eastAsia="宋体" w:hAnsi="宋体" w:cs="宋体"/>
                <w:kern w:val="0"/>
                <w:sz w:val="24"/>
                <w:szCs w:val="24"/>
              </w:rPr>
              <w:lastRenderedPageBreak/>
              <w:t xml:space="preserve">    </w:t>
            </w:r>
            <w:proofErr w:type="spellStart"/>
            <w:r w:rsidRPr="00D475A9">
              <w:rPr>
                <w:rFonts w:ascii="宋体" w:eastAsia="宋体" w:hAnsi="宋体" w:cs="宋体"/>
                <w:kern w:val="0"/>
                <w:sz w:val="24"/>
                <w:szCs w:val="24"/>
              </w:rPr>
              <w:t>xor</w:t>
            </w:r>
            <w:proofErr w:type="spellEnd"/>
            <w:r w:rsidRPr="00D475A9">
              <w:rPr>
                <w:rFonts w:ascii="宋体" w:eastAsia="宋体" w:hAnsi="宋体" w:cs="宋体"/>
                <w:kern w:val="0"/>
                <w:sz w:val="24"/>
                <w:szCs w:val="24"/>
              </w:rPr>
              <w:t xml:space="preserve">  </w:t>
            </w:r>
            <w:proofErr w:type="spellStart"/>
            <w:r w:rsidRPr="00D475A9">
              <w:rPr>
                <w:rFonts w:ascii="宋体" w:eastAsia="宋体" w:hAnsi="宋体" w:cs="宋体"/>
                <w:kern w:val="0"/>
                <w:sz w:val="24"/>
                <w:szCs w:val="24"/>
              </w:rPr>
              <w:t>ecx</w:t>
            </w:r>
            <w:proofErr w:type="spellEnd"/>
            <w:r w:rsidRPr="00D475A9">
              <w:rPr>
                <w:rFonts w:ascii="宋体" w:eastAsia="宋体" w:hAnsi="宋体" w:cs="宋体"/>
                <w:kern w:val="0"/>
                <w:sz w:val="24"/>
                <w:szCs w:val="24"/>
              </w:rPr>
              <w:t xml:space="preserve">,     </w:t>
            </w:r>
            <w:proofErr w:type="spellStart"/>
            <w:r w:rsidRPr="00D475A9">
              <w:rPr>
                <w:rFonts w:ascii="宋体" w:eastAsia="宋体" w:hAnsi="宋体" w:cs="宋体"/>
                <w:kern w:val="0"/>
                <w:sz w:val="24"/>
                <w:szCs w:val="24"/>
              </w:rPr>
              <w:t>ecx</w:t>
            </w:r>
            <w:proofErr w:type="spellEnd"/>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75A9">
              <w:rPr>
                <w:rFonts w:ascii="宋体" w:eastAsia="宋体" w:hAnsi="宋体" w:cs="宋体"/>
                <w:kern w:val="0"/>
                <w:sz w:val="24"/>
                <w:szCs w:val="24"/>
              </w:rPr>
              <w:t xml:space="preserve">    push </w:t>
            </w:r>
            <w:proofErr w:type="spellStart"/>
            <w:r w:rsidRPr="00D475A9">
              <w:rPr>
                <w:rFonts w:ascii="宋体" w:eastAsia="宋体" w:hAnsi="宋体" w:cs="宋体"/>
                <w:kern w:val="0"/>
                <w:sz w:val="24"/>
                <w:szCs w:val="24"/>
              </w:rPr>
              <w:t>ecx</w:t>
            </w:r>
            <w:proofErr w:type="spellEnd"/>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75A9">
              <w:rPr>
                <w:rFonts w:ascii="宋体" w:eastAsia="宋体" w:hAnsi="宋体" w:cs="宋体"/>
                <w:kern w:val="0"/>
                <w:sz w:val="24"/>
                <w:szCs w:val="24"/>
              </w:rPr>
              <w:t xml:space="preserve">    </w:t>
            </w:r>
            <w:proofErr w:type="spellStart"/>
            <w:r w:rsidRPr="00D475A9">
              <w:rPr>
                <w:rFonts w:ascii="宋体" w:eastAsia="宋体" w:hAnsi="宋体" w:cs="宋体"/>
                <w:kern w:val="0"/>
                <w:sz w:val="24"/>
                <w:szCs w:val="24"/>
              </w:rPr>
              <w:t>popf</w:t>
            </w:r>
            <w:proofErr w:type="spellEnd"/>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75A9">
              <w:rPr>
                <w:rFonts w:ascii="宋体" w:eastAsia="宋体" w:hAnsi="宋体" w:cs="宋体"/>
                <w:kern w:val="0"/>
                <w:sz w:val="24"/>
                <w:szCs w:val="24"/>
              </w:rPr>
              <w:t xml:space="preserve">    push </w:t>
            </w:r>
            <w:proofErr w:type="spellStart"/>
            <w:r w:rsidRPr="00D475A9">
              <w:rPr>
                <w:rFonts w:ascii="宋体" w:eastAsia="宋体" w:hAnsi="宋体" w:cs="宋体"/>
                <w:kern w:val="0"/>
                <w:sz w:val="24"/>
                <w:szCs w:val="24"/>
              </w:rPr>
              <w:t>eax</w:t>
            </w:r>
            <w:proofErr w:type="spellEnd"/>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75A9">
              <w:rPr>
                <w:rFonts w:ascii="宋体" w:eastAsia="宋体" w:hAnsi="宋体" w:cs="宋体"/>
                <w:kern w:val="0"/>
                <w:sz w:val="24"/>
                <w:szCs w:val="24"/>
              </w:rPr>
              <w:t xml:space="preserve">    push </w:t>
            </w:r>
            <w:proofErr w:type="spellStart"/>
            <w:r w:rsidRPr="00D475A9">
              <w:rPr>
                <w:rFonts w:ascii="宋体" w:eastAsia="宋体" w:hAnsi="宋体" w:cs="宋体"/>
                <w:kern w:val="0"/>
                <w:sz w:val="24"/>
                <w:szCs w:val="24"/>
              </w:rPr>
              <w:t>ebx</w:t>
            </w:r>
            <w:proofErr w:type="spellEnd"/>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75A9">
              <w:rPr>
                <w:rFonts w:ascii="宋体" w:eastAsia="宋体" w:hAnsi="宋体" w:cs="宋体"/>
                <w:kern w:val="0"/>
                <w:sz w:val="24"/>
                <w:szCs w:val="24"/>
              </w:rPr>
              <w:t xml:space="preserve">    call main</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75A9">
              <w:rPr>
                <w:rFonts w:ascii="宋体" w:eastAsia="宋体" w:hAnsi="宋体" w:cs="宋体"/>
                <w:kern w:val="0"/>
                <w:sz w:val="24"/>
                <w:szCs w:val="24"/>
              </w:rPr>
              <w:t xml:space="preserve">    </w:t>
            </w:r>
            <w:proofErr w:type="spellStart"/>
            <w:r w:rsidRPr="00D475A9">
              <w:rPr>
                <w:rFonts w:ascii="宋体" w:eastAsia="宋体" w:hAnsi="宋体" w:cs="宋体"/>
                <w:kern w:val="0"/>
                <w:sz w:val="24"/>
                <w:szCs w:val="24"/>
              </w:rPr>
              <w:t>jmp</w:t>
            </w:r>
            <w:proofErr w:type="spellEnd"/>
            <w:r w:rsidRPr="00D475A9">
              <w:rPr>
                <w:rFonts w:ascii="宋体" w:eastAsia="宋体" w:hAnsi="宋体" w:cs="宋体"/>
                <w:kern w:val="0"/>
                <w:sz w:val="24"/>
                <w:szCs w:val="24"/>
              </w:rPr>
              <w:t xml:space="preserve">     $</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75A9">
              <w:rPr>
                <w:rFonts w:ascii="宋体" w:eastAsia="宋体" w:hAnsi="宋体" w:cs="宋体"/>
                <w:kern w:val="0"/>
                <w:sz w:val="24"/>
                <w:szCs w:val="24"/>
              </w:rPr>
              <w:t xml:space="preserve">  }</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75A9">
              <w:rPr>
                <w:rFonts w:ascii="宋体" w:eastAsia="宋体" w:hAnsi="宋体" w:cs="宋体"/>
                <w:kern w:val="0"/>
                <w:sz w:val="24"/>
                <w:szCs w:val="24"/>
              </w:rPr>
              <w:t>}</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75A9">
              <w:rPr>
                <w:rFonts w:ascii="宋体" w:eastAsia="宋体" w:hAnsi="宋体" w:cs="宋体"/>
                <w:kern w:val="0"/>
                <w:sz w:val="24"/>
                <w:szCs w:val="24"/>
              </w:rPr>
              <w:t xml:space="preserve">void main(unsigned long magic, unsigned long </w:t>
            </w:r>
            <w:proofErr w:type="spellStart"/>
            <w:r w:rsidRPr="00D475A9">
              <w:rPr>
                <w:rFonts w:ascii="宋体" w:eastAsia="宋体" w:hAnsi="宋体" w:cs="宋体"/>
                <w:kern w:val="0"/>
                <w:sz w:val="24"/>
                <w:szCs w:val="24"/>
              </w:rPr>
              <w:t>addr</w:t>
            </w:r>
            <w:proofErr w:type="spellEnd"/>
            <w:r w:rsidRPr="00D475A9">
              <w:rPr>
                <w:rFonts w:ascii="宋体" w:eastAsia="宋体" w:hAnsi="宋体" w:cs="宋体"/>
                <w:kern w:val="0"/>
                <w:sz w:val="24"/>
                <w:szCs w:val="24"/>
              </w:rPr>
              <w:t>)</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75A9">
              <w:rPr>
                <w:rFonts w:ascii="宋体" w:eastAsia="宋体" w:hAnsi="宋体" w:cs="宋体"/>
                <w:kern w:val="0"/>
                <w:sz w:val="24"/>
                <w:szCs w:val="24"/>
              </w:rPr>
              <w:t>{</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75A9">
              <w:rPr>
                <w:rFonts w:ascii="宋体" w:eastAsia="宋体" w:hAnsi="宋体" w:cs="宋体"/>
                <w:kern w:val="0"/>
                <w:sz w:val="24"/>
                <w:szCs w:val="24"/>
              </w:rPr>
              <w:t xml:space="preserve">  char *string = "Hello World!", *</w:t>
            </w:r>
            <w:proofErr w:type="spellStart"/>
            <w:r w:rsidRPr="00D475A9">
              <w:rPr>
                <w:rFonts w:ascii="宋体" w:eastAsia="宋体" w:hAnsi="宋体" w:cs="宋体"/>
                <w:kern w:val="0"/>
                <w:sz w:val="24"/>
                <w:szCs w:val="24"/>
              </w:rPr>
              <w:t>ch</w:t>
            </w:r>
            <w:proofErr w:type="spellEnd"/>
            <w:r w:rsidRPr="00D475A9">
              <w:rPr>
                <w:rFonts w:ascii="宋体" w:eastAsia="宋体" w:hAnsi="宋体" w:cs="宋体"/>
                <w:kern w:val="0"/>
                <w:sz w:val="24"/>
                <w:szCs w:val="24"/>
              </w:rPr>
              <w:t>;</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75A9">
              <w:rPr>
                <w:rFonts w:ascii="宋体" w:eastAsia="宋体" w:hAnsi="宋体" w:cs="宋体"/>
                <w:kern w:val="0"/>
                <w:sz w:val="24"/>
                <w:szCs w:val="24"/>
              </w:rPr>
              <w:t xml:space="preserve">  unsigned short *</w:t>
            </w:r>
            <w:proofErr w:type="spellStart"/>
            <w:r w:rsidRPr="00D475A9">
              <w:rPr>
                <w:rFonts w:ascii="宋体" w:eastAsia="宋体" w:hAnsi="宋体" w:cs="宋体"/>
                <w:kern w:val="0"/>
                <w:sz w:val="24"/>
                <w:szCs w:val="24"/>
              </w:rPr>
              <w:t>vidmem</w:t>
            </w:r>
            <w:proofErr w:type="spellEnd"/>
            <w:r w:rsidRPr="00D475A9">
              <w:rPr>
                <w:rFonts w:ascii="宋体" w:eastAsia="宋体" w:hAnsi="宋体" w:cs="宋体"/>
                <w:kern w:val="0"/>
                <w:sz w:val="24"/>
                <w:szCs w:val="24"/>
              </w:rPr>
              <w:t xml:space="preserve"> = (unsigned short *) 0xB8000;</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75A9">
              <w:rPr>
                <w:rFonts w:ascii="宋体" w:eastAsia="宋体" w:hAnsi="宋体" w:cs="宋体"/>
                <w:kern w:val="0"/>
                <w:sz w:val="24"/>
                <w:szCs w:val="24"/>
              </w:rPr>
              <w:t xml:space="preserve">  </w:t>
            </w:r>
            <w:proofErr w:type="spellStart"/>
            <w:r w:rsidRPr="00D475A9">
              <w:rPr>
                <w:rFonts w:ascii="宋体" w:eastAsia="宋体" w:hAnsi="宋体" w:cs="宋体"/>
                <w:kern w:val="0"/>
                <w:sz w:val="24"/>
                <w:szCs w:val="24"/>
              </w:rPr>
              <w:t>int</w:t>
            </w:r>
            <w:proofErr w:type="spellEnd"/>
            <w:r w:rsidRPr="00D475A9">
              <w:rPr>
                <w:rFonts w:ascii="宋体" w:eastAsia="宋体" w:hAnsi="宋体" w:cs="宋体"/>
                <w:kern w:val="0"/>
                <w:sz w:val="24"/>
                <w:szCs w:val="24"/>
              </w:rPr>
              <w:t xml:space="preserve"> i;</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75A9">
              <w:rPr>
                <w:rFonts w:ascii="宋体" w:eastAsia="宋体" w:hAnsi="宋体" w:cs="宋体"/>
                <w:kern w:val="0"/>
                <w:sz w:val="24"/>
                <w:szCs w:val="24"/>
              </w:rPr>
              <w:t xml:space="preserve">  for(</w:t>
            </w:r>
            <w:proofErr w:type="spellStart"/>
            <w:r w:rsidRPr="00D475A9">
              <w:rPr>
                <w:rFonts w:ascii="宋体" w:eastAsia="宋体" w:hAnsi="宋体" w:cs="宋体"/>
                <w:kern w:val="0"/>
                <w:sz w:val="24"/>
                <w:szCs w:val="24"/>
              </w:rPr>
              <w:t>ch</w:t>
            </w:r>
            <w:proofErr w:type="spellEnd"/>
            <w:r w:rsidRPr="00D475A9">
              <w:rPr>
                <w:rFonts w:ascii="宋体" w:eastAsia="宋体" w:hAnsi="宋体" w:cs="宋体"/>
                <w:kern w:val="0"/>
                <w:sz w:val="24"/>
                <w:szCs w:val="24"/>
              </w:rPr>
              <w:t xml:space="preserve"> = string, i = 0; *</w:t>
            </w:r>
            <w:proofErr w:type="spellStart"/>
            <w:r w:rsidRPr="00D475A9">
              <w:rPr>
                <w:rFonts w:ascii="宋体" w:eastAsia="宋体" w:hAnsi="宋体" w:cs="宋体"/>
                <w:kern w:val="0"/>
                <w:sz w:val="24"/>
                <w:szCs w:val="24"/>
              </w:rPr>
              <w:t>ch</w:t>
            </w:r>
            <w:proofErr w:type="spellEnd"/>
            <w:r w:rsidRPr="00D475A9">
              <w:rPr>
                <w:rFonts w:ascii="宋体" w:eastAsia="宋体" w:hAnsi="宋体" w:cs="宋体"/>
                <w:kern w:val="0"/>
                <w:sz w:val="24"/>
                <w:szCs w:val="24"/>
              </w:rPr>
              <w:t xml:space="preserve">; </w:t>
            </w:r>
            <w:proofErr w:type="spellStart"/>
            <w:r w:rsidRPr="00D475A9">
              <w:rPr>
                <w:rFonts w:ascii="宋体" w:eastAsia="宋体" w:hAnsi="宋体" w:cs="宋体"/>
                <w:kern w:val="0"/>
                <w:sz w:val="24"/>
                <w:szCs w:val="24"/>
              </w:rPr>
              <w:t>ch</w:t>
            </w:r>
            <w:proofErr w:type="spellEnd"/>
            <w:r w:rsidRPr="00D475A9">
              <w:rPr>
                <w:rFonts w:ascii="宋体" w:eastAsia="宋体" w:hAnsi="宋体" w:cs="宋体"/>
                <w:kern w:val="0"/>
                <w:sz w:val="24"/>
                <w:szCs w:val="24"/>
              </w:rPr>
              <w:t>++, i++)</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75A9">
              <w:rPr>
                <w:rFonts w:ascii="宋体" w:eastAsia="宋体" w:hAnsi="宋体" w:cs="宋体"/>
                <w:kern w:val="0"/>
                <w:sz w:val="24"/>
                <w:szCs w:val="24"/>
              </w:rPr>
              <w:t xml:space="preserve">    </w:t>
            </w:r>
            <w:proofErr w:type="spellStart"/>
            <w:r w:rsidRPr="00D475A9">
              <w:rPr>
                <w:rFonts w:ascii="宋体" w:eastAsia="宋体" w:hAnsi="宋体" w:cs="宋体"/>
                <w:kern w:val="0"/>
                <w:sz w:val="24"/>
                <w:szCs w:val="24"/>
              </w:rPr>
              <w:t>vidmem</w:t>
            </w:r>
            <w:proofErr w:type="spellEnd"/>
            <w:r w:rsidRPr="00D475A9">
              <w:rPr>
                <w:rFonts w:ascii="宋体" w:eastAsia="宋体" w:hAnsi="宋体" w:cs="宋体"/>
                <w:kern w:val="0"/>
                <w:sz w:val="24"/>
                <w:szCs w:val="24"/>
              </w:rPr>
              <w:t>[i] = (unsigned char) *</w:t>
            </w:r>
            <w:proofErr w:type="spellStart"/>
            <w:r w:rsidRPr="00D475A9">
              <w:rPr>
                <w:rFonts w:ascii="宋体" w:eastAsia="宋体" w:hAnsi="宋体" w:cs="宋体"/>
                <w:kern w:val="0"/>
                <w:sz w:val="24"/>
                <w:szCs w:val="24"/>
              </w:rPr>
              <w:t>ch</w:t>
            </w:r>
            <w:proofErr w:type="spellEnd"/>
            <w:r w:rsidRPr="00D475A9">
              <w:rPr>
                <w:rFonts w:ascii="宋体" w:eastAsia="宋体" w:hAnsi="宋体" w:cs="宋体"/>
                <w:kern w:val="0"/>
                <w:sz w:val="24"/>
                <w:szCs w:val="24"/>
              </w:rPr>
              <w:t xml:space="preserve"> | 0x0700;</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75A9">
              <w:rPr>
                <w:rFonts w:ascii="宋体" w:eastAsia="宋体" w:hAnsi="宋体" w:cs="宋体"/>
                <w:kern w:val="0"/>
                <w:sz w:val="24"/>
                <w:szCs w:val="24"/>
              </w:rPr>
              <w:t>}</w:t>
            </w:r>
          </w:p>
        </w:tc>
      </w:tr>
    </w:tbl>
    <w:p w:rsidR="00D475A9" w:rsidRPr="00D475A9" w:rsidRDefault="00D475A9" w:rsidP="00D475A9">
      <w:pPr>
        <w:widowControl/>
        <w:spacing w:before="100" w:beforeAutospacing="1" w:after="100" w:afterAutospacing="1"/>
        <w:jc w:val="left"/>
        <w:rPr>
          <w:rFonts w:ascii="宋体" w:eastAsia="宋体" w:hAnsi="宋体" w:cs="宋体"/>
          <w:kern w:val="0"/>
          <w:sz w:val="24"/>
          <w:szCs w:val="24"/>
        </w:rPr>
      </w:pPr>
      <w:r w:rsidRPr="00D475A9">
        <w:rPr>
          <w:rFonts w:ascii="宋体" w:eastAsia="宋体" w:hAnsi="宋体" w:cs="宋体"/>
          <w:kern w:val="0"/>
          <w:sz w:val="24"/>
          <w:szCs w:val="24"/>
        </w:rPr>
        <w:lastRenderedPageBreak/>
        <w:t xml:space="preserve">The first field in the header is a magic number that the boot loader will use to locate the start of the </w:t>
      </w:r>
      <w:proofErr w:type="spellStart"/>
      <w:r w:rsidRPr="00D475A9">
        <w:rPr>
          <w:rFonts w:ascii="宋体" w:eastAsia="宋体" w:hAnsi="宋体" w:cs="宋体"/>
          <w:kern w:val="0"/>
          <w:sz w:val="24"/>
          <w:szCs w:val="24"/>
        </w:rPr>
        <w:t>multiboot</w:t>
      </w:r>
      <w:proofErr w:type="spellEnd"/>
      <w:r w:rsidRPr="00D475A9">
        <w:rPr>
          <w:rFonts w:ascii="宋体" w:eastAsia="宋体" w:hAnsi="宋体" w:cs="宋体"/>
          <w:kern w:val="0"/>
          <w:sz w:val="24"/>
          <w:szCs w:val="24"/>
        </w:rPr>
        <w:t xml:space="preserve"> header in the image. The second field denotes the features that the OS expects from the boot loader. To keep the code simple, I've ignored bits 0-15 (about which you can read in the </w:t>
      </w:r>
      <w:proofErr w:type="spellStart"/>
      <w:r w:rsidRPr="00D475A9">
        <w:rPr>
          <w:rFonts w:ascii="宋体" w:eastAsia="宋体" w:hAnsi="宋体" w:cs="宋体"/>
          <w:kern w:val="0"/>
          <w:sz w:val="24"/>
          <w:szCs w:val="24"/>
        </w:rPr>
        <w:t>multiboot</w:t>
      </w:r>
      <w:proofErr w:type="spellEnd"/>
      <w:r w:rsidRPr="00D475A9">
        <w:rPr>
          <w:rFonts w:ascii="宋体" w:eastAsia="宋体" w:hAnsi="宋体" w:cs="宋体"/>
          <w:kern w:val="0"/>
          <w:sz w:val="24"/>
          <w:szCs w:val="24"/>
        </w:rPr>
        <w:t xml:space="preserve"> specification). I've set bit 16 of this field. This means that the fields at offsets 8-24 in the </w:t>
      </w:r>
      <w:proofErr w:type="spellStart"/>
      <w:r w:rsidRPr="00D475A9">
        <w:rPr>
          <w:rFonts w:ascii="宋体" w:eastAsia="宋体" w:hAnsi="宋体" w:cs="宋体"/>
          <w:kern w:val="0"/>
          <w:sz w:val="24"/>
          <w:szCs w:val="24"/>
        </w:rPr>
        <w:t>Multiboot</w:t>
      </w:r>
      <w:proofErr w:type="spellEnd"/>
      <w:r w:rsidRPr="00D475A9">
        <w:rPr>
          <w:rFonts w:ascii="宋体" w:eastAsia="宋体" w:hAnsi="宋体" w:cs="宋体"/>
          <w:kern w:val="0"/>
          <w:sz w:val="24"/>
          <w:szCs w:val="24"/>
        </w:rPr>
        <w:t xml:space="preserve"> header are valid, and the boot loader should use them instead of the fields in the actual executable header to calculate where to load the OS image. This mechanism enables the boot loader load kernel images whose format it doesn't understand natively (like PE). Before examining what the fields at offsets 8-24 mean, let's take a look at the PE file format.</w:t>
      </w:r>
    </w:p>
    <w:p w:rsidR="00D475A9" w:rsidRPr="00D475A9" w:rsidRDefault="00D475A9" w:rsidP="00D475A9">
      <w:pPr>
        <w:widowControl/>
        <w:spacing w:before="100" w:beforeAutospacing="1" w:after="100" w:afterAutospacing="1"/>
        <w:jc w:val="left"/>
        <w:outlineLvl w:val="2"/>
        <w:rPr>
          <w:rFonts w:ascii="宋体" w:eastAsia="宋体" w:hAnsi="宋体" w:cs="宋体"/>
          <w:b/>
          <w:bCs/>
          <w:kern w:val="0"/>
          <w:sz w:val="27"/>
          <w:szCs w:val="27"/>
        </w:rPr>
      </w:pPr>
      <w:r w:rsidRPr="00D475A9">
        <w:rPr>
          <w:rFonts w:ascii="宋体" w:eastAsia="宋体" w:hAnsi="宋体" w:cs="宋体"/>
          <w:b/>
          <w:bCs/>
          <w:kern w:val="0"/>
          <w:sz w:val="27"/>
          <w:szCs w:val="27"/>
        </w:rPr>
        <w:t>The PE file format</w:t>
      </w:r>
    </w:p>
    <w:p w:rsidR="00D475A9" w:rsidRPr="00D475A9" w:rsidRDefault="00D475A9" w:rsidP="00D475A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9144000" cy="6860540"/>
            <wp:effectExtent l="0" t="0" r="0" b="0"/>
            <wp:docPr id="1" name="图片 1" descr="The P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PE fi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0" cy="6860540"/>
                    </a:xfrm>
                    <a:prstGeom prst="rect">
                      <a:avLst/>
                    </a:prstGeom>
                    <a:noFill/>
                    <a:ln>
                      <a:noFill/>
                    </a:ln>
                  </pic:spPr>
                </pic:pic>
              </a:graphicData>
            </a:graphic>
          </wp:inline>
        </w:drawing>
      </w:r>
    </w:p>
    <w:p w:rsidR="00D475A9" w:rsidRPr="00D475A9" w:rsidRDefault="00D475A9" w:rsidP="00D475A9">
      <w:pPr>
        <w:widowControl/>
        <w:spacing w:before="100" w:beforeAutospacing="1" w:after="100" w:afterAutospacing="1"/>
        <w:jc w:val="left"/>
        <w:rPr>
          <w:rFonts w:ascii="宋体" w:eastAsia="宋体" w:hAnsi="宋体" w:cs="宋体"/>
          <w:kern w:val="0"/>
          <w:sz w:val="24"/>
          <w:szCs w:val="24"/>
        </w:rPr>
      </w:pPr>
      <w:r w:rsidRPr="00D475A9">
        <w:rPr>
          <w:rFonts w:ascii="宋体" w:eastAsia="宋体" w:hAnsi="宋体" w:cs="宋体"/>
          <w:kern w:val="0"/>
          <w:sz w:val="24"/>
          <w:szCs w:val="24"/>
        </w:rPr>
        <w:t xml:space="preserve">A PE image starts with a couple of standard headers (DOS / PE / File / Optional). Following these is a set of headers called the section headers that contain information about the different sections in the image. (For a more verbose explanation of the PE file format read Matt </w:t>
      </w:r>
      <w:proofErr w:type="spellStart"/>
      <w:r w:rsidRPr="00D475A9">
        <w:rPr>
          <w:rFonts w:ascii="宋体" w:eastAsia="宋体" w:hAnsi="宋体" w:cs="宋体"/>
          <w:kern w:val="0"/>
          <w:sz w:val="24"/>
          <w:szCs w:val="24"/>
        </w:rPr>
        <w:t>Pietrek's</w:t>
      </w:r>
      <w:proofErr w:type="spellEnd"/>
      <w:r w:rsidRPr="00D475A9">
        <w:rPr>
          <w:rFonts w:ascii="宋体" w:eastAsia="宋体" w:hAnsi="宋体" w:cs="宋体"/>
          <w:kern w:val="0"/>
          <w:sz w:val="24"/>
          <w:szCs w:val="24"/>
        </w:rPr>
        <w:t xml:space="preserve"> excellent </w:t>
      </w:r>
      <w:hyperlink r:id="rId11" w:history="1">
        <w:r w:rsidRPr="00D475A9">
          <w:rPr>
            <w:rFonts w:ascii="宋体" w:eastAsia="宋体" w:hAnsi="宋体" w:cs="宋体"/>
            <w:color w:val="0000FF"/>
            <w:kern w:val="0"/>
            <w:sz w:val="24"/>
            <w:szCs w:val="24"/>
            <w:u w:val="single"/>
          </w:rPr>
          <w:t>article</w:t>
        </w:r>
      </w:hyperlink>
      <w:r w:rsidRPr="00D475A9">
        <w:rPr>
          <w:rFonts w:ascii="宋体" w:eastAsia="宋体" w:hAnsi="宋体" w:cs="宋体"/>
          <w:kern w:val="0"/>
          <w:sz w:val="24"/>
          <w:szCs w:val="24"/>
        </w:rPr>
        <w:t xml:space="preserve">.) A section typically contains either code or data. The above kernel if compiled with the following switches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595"/>
      </w:tblGrid>
      <w:tr w:rsidR="00D475A9" w:rsidRPr="00D475A9" w:rsidTr="00D475A9">
        <w:trPr>
          <w:tblCellSpacing w:w="15" w:type="dxa"/>
        </w:trPr>
        <w:tc>
          <w:tcPr>
            <w:tcW w:w="0" w:type="auto"/>
            <w:vAlign w:val="center"/>
            <w:hideMark/>
          </w:tcPr>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1</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lastRenderedPageBreak/>
              <w:t>2</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3</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4</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5</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6</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7</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8</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9</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10</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11</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12</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13</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14</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15</w:t>
            </w:r>
          </w:p>
        </w:tc>
        <w:tc>
          <w:tcPr>
            <w:tcW w:w="0" w:type="auto"/>
            <w:vAlign w:val="center"/>
            <w:hideMark/>
          </w:tcPr>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75A9">
              <w:rPr>
                <w:rFonts w:ascii="宋体" w:eastAsia="宋体" w:hAnsi="宋体" w:cs="宋体"/>
                <w:kern w:val="0"/>
                <w:sz w:val="24"/>
                <w:szCs w:val="24"/>
              </w:rPr>
              <w:lastRenderedPageBreak/>
              <w:t>cl      /</w:t>
            </w:r>
            <w:proofErr w:type="spellStart"/>
            <w:r w:rsidRPr="00D475A9">
              <w:rPr>
                <w:rFonts w:ascii="宋体" w:eastAsia="宋体" w:hAnsi="宋体" w:cs="宋体"/>
                <w:kern w:val="0"/>
                <w:sz w:val="24"/>
                <w:szCs w:val="24"/>
              </w:rPr>
              <w:t>Gd</w:t>
            </w:r>
            <w:proofErr w:type="spellEnd"/>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75A9">
              <w:rPr>
                <w:rFonts w:ascii="宋体" w:eastAsia="宋体" w:hAnsi="宋体" w:cs="宋体"/>
                <w:kern w:val="0"/>
                <w:sz w:val="24"/>
                <w:szCs w:val="24"/>
              </w:rPr>
              <w:lastRenderedPageBreak/>
              <w:t xml:space="preserve">        /Fokernel.obj</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75A9">
              <w:rPr>
                <w:rFonts w:ascii="宋体" w:eastAsia="宋体" w:hAnsi="宋体" w:cs="宋体"/>
                <w:kern w:val="0"/>
                <w:sz w:val="24"/>
                <w:szCs w:val="24"/>
              </w:rPr>
              <w:t xml:space="preserve">        /</w:t>
            </w:r>
            <w:proofErr w:type="spellStart"/>
            <w:r w:rsidRPr="00D475A9">
              <w:rPr>
                <w:rFonts w:ascii="宋体" w:eastAsia="宋体" w:hAnsi="宋体" w:cs="宋体"/>
                <w:kern w:val="0"/>
                <w:sz w:val="24"/>
                <w:szCs w:val="24"/>
              </w:rPr>
              <w:t>Fm</w:t>
            </w:r>
            <w:proofErr w:type="spellEnd"/>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75A9">
              <w:rPr>
                <w:rFonts w:ascii="宋体" w:eastAsia="宋体" w:hAnsi="宋体" w:cs="宋体"/>
                <w:kern w:val="0"/>
                <w:sz w:val="24"/>
                <w:szCs w:val="24"/>
              </w:rPr>
              <w:t xml:space="preserve">        /TC</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75A9">
              <w:rPr>
                <w:rFonts w:ascii="宋体" w:eastAsia="宋体" w:hAnsi="宋体" w:cs="宋体"/>
                <w:kern w:val="0"/>
                <w:sz w:val="24"/>
                <w:szCs w:val="24"/>
              </w:rPr>
              <w:t xml:space="preserve">        /c</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75A9">
              <w:rPr>
                <w:rFonts w:ascii="宋体" w:eastAsia="宋体" w:hAnsi="宋体" w:cs="宋体"/>
                <w:kern w:val="0"/>
                <w:sz w:val="24"/>
                <w:szCs w:val="24"/>
              </w:rPr>
              <w:t xml:space="preserve">        </w:t>
            </w:r>
            <w:proofErr w:type="spellStart"/>
            <w:r w:rsidRPr="00D475A9">
              <w:rPr>
                <w:rFonts w:ascii="宋体" w:eastAsia="宋体" w:hAnsi="宋体" w:cs="宋体"/>
                <w:kern w:val="0"/>
                <w:sz w:val="24"/>
                <w:szCs w:val="24"/>
              </w:rPr>
              <w:t>kernel.c</w:t>
            </w:r>
            <w:proofErr w:type="spellEnd"/>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75A9">
              <w:rPr>
                <w:rFonts w:ascii="宋体" w:eastAsia="宋体" w:hAnsi="宋体" w:cs="宋体"/>
                <w:kern w:val="0"/>
                <w:sz w:val="24"/>
                <w:szCs w:val="24"/>
              </w:rPr>
              <w:t>link     /</w:t>
            </w:r>
            <w:proofErr w:type="spellStart"/>
            <w:r w:rsidRPr="00D475A9">
              <w:rPr>
                <w:rFonts w:ascii="宋体" w:eastAsia="宋体" w:hAnsi="宋体" w:cs="宋体"/>
                <w:kern w:val="0"/>
                <w:sz w:val="24"/>
                <w:szCs w:val="24"/>
              </w:rPr>
              <w:t>safeseh:no</w:t>
            </w:r>
            <w:proofErr w:type="spellEnd"/>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75A9">
              <w:rPr>
                <w:rFonts w:ascii="宋体" w:eastAsia="宋体" w:hAnsi="宋体" w:cs="宋体"/>
                <w:kern w:val="0"/>
                <w:sz w:val="24"/>
                <w:szCs w:val="24"/>
              </w:rPr>
              <w:t xml:space="preserve">         /filealign:0x1000</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75A9">
              <w:rPr>
                <w:rFonts w:ascii="宋体" w:eastAsia="宋体" w:hAnsi="宋体" w:cs="宋体"/>
                <w:kern w:val="0"/>
                <w:sz w:val="24"/>
                <w:szCs w:val="24"/>
              </w:rPr>
              <w:t xml:space="preserve">         /BASE:0x100000</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75A9">
              <w:rPr>
                <w:rFonts w:ascii="宋体" w:eastAsia="宋体" w:hAnsi="宋体" w:cs="宋体"/>
                <w:kern w:val="0"/>
                <w:sz w:val="24"/>
                <w:szCs w:val="24"/>
              </w:rPr>
              <w:t xml:space="preserve">         /MAP: </w:t>
            </w:r>
            <w:proofErr w:type="spellStart"/>
            <w:r w:rsidRPr="00D475A9">
              <w:rPr>
                <w:rFonts w:ascii="宋体" w:eastAsia="宋体" w:hAnsi="宋体" w:cs="宋体"/>
                <w:kern w:val="0"/>
                <w:sz w:val="24"/>
                <w:szCs w:val="24"/>
              </w:rPr>
              <w:t>kernel.map</w:t>
            </w:r>
            <w:proofErr w:type="spellEnd"/>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75A9">
              <w:rPr>
                <w:rFonts w:ascii="宋体" w:eastAsia="宋体" w:hAnsi="宋体" w:cs="宋体"/>
                <w:kern w:val="0"/>
                <w:sz w:val="24"/>
                <w:szCs w:val="24"/>
              </w:rPr>
              <w:t xml:space="preserve">         /ENTRY:__</w:t>
            </w:r>
            <w:proofErr w:type="spellStart"/>
            <w:r w:rsidRPr="00D475A9">
              <w:rPr>
                <w:rFonts w:ascii="宋体" w:eastAsia="宋体" w:hAnsi="宋体" w:cs="宋体"/>
                <w:kern w:val="0"/>
                <w:sz w:val="24"/>
                <w:szCs w:val="24"/>
              </w:rPr>
              <w:t>multiboot_entry</w:t>
            </w:r>
            <w:proofErr w:type="spellEnd"/>
            <w:r w:rsidRPr="00D475A9">
              <w:rPr>
                <w:rFonts w:ascii="宋体" w:eastAsia="宋体" w:hAnsi="宋体" w:cs="宋体"/>
                <w:kern w:val="0"/>
                <w:sz w:val="24"/>
                <w:szCs w:val="24"/>
              </w:rPr>
              <w:t>__ kernel.obj</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75A9">
              <w:rPr>
                <w:rFonts w:ascii="宋体" w:eastAsia="宋体" w:hAnsi="宋体" w:cs="宋体"/>
                <w:kern w:val="0"/>
                <w:sz w:val="24"/>
                <w:szCs w:val="24"/>
              </w:rPr>
              <w:t xml:space="preserve">         /NODEFAULTLIB:LIBC</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75A9">
              <w:rPr>
                <w:rFonts w:ascii="宋体" w:eastAsia="宋体" w:hAnsi="宋体" w:cs="宋体"/>
                <w:kern w:val="0"/>
                <w:sz w:val="24"/>
                <w:szCs w:val="24"/>
              </w:rPr>
              <w:t xml:space="preserve">         /SUBSYSTEM:CONSOLE</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75A9">
              <w:rPr>
                <w:rFonts w:ascii="宋体" w:eastAsia="宋体" w:hAnsi="宋体" w:cs="宋体"/>
                <w:kern w:val="0"/>
                <w:sz w:val="24"/>
                <w:szCs w:val="24"/>
              </w:rPr>
              <w:t xml:space="preserve">         /OUT: kernel.exe</w:t>
            </w:r>
          </w:p>
        </w:tc>
      </w:tr>
    </w:tbl>
    <w:p w:rsidR="00D475A9" w:rsidRPr="00D475A9" w:rsidRDefault="00D475A9" w:rsidP="00D475A9">
      <w:pPr>
        <w:widowControl/>
        <w:spacing w:before="100" w:beforeAutospacing="1" w:after="100" w:afterAutospacing="1"/>
        <w:jc w:val="left"/>
        <w:rPr>
          <w:rFonts w:ascii="宋体" w:eastAsia="宋体" w:hAnsi="宋体" w:cs="宋体"/>
          <w:kern w:val="0"/>
          <w:sz w:val="24"/>
          <w:szCs w:val="24"/>
        </w:rPr>
      </w:pPr>
      <w:proofErr w:type="gramStart"/>
      <w:r w:rsidRPr="00D475A9">
        <w:rPr>
          <w:rFonts w:ascii="宋体" w:eastAsia="宋体" w:hAnsi="宋体" w:cs="宋体"/>
          <w:kern w:val="0"/>
          <w:sz w:val="24"/>
          <w:szCs w:val="24"/>
        </w:rPr>
        <w:lastRenderedPageBreak/>
        <w:t>Produces an .EXE with two sections named .text and .data.</w:t>
      </w:r>
      <w:proofErr w:type="gramEnd"/>
      <w:r w:rsidRPr="00D475A9">
        <w:rPr>
          <w:rFonts w:ascii="宋体" w:eastAsia="宋体" w:hAnsi="宋体" w:cs="宋体"/>
          <w:kern w:val="0"/>
          <w:sz w:val="24"/>
          <w:szCs w:val="24"/>
        </w:rPr>
        <w:t xml:space="preserve"> Sections are aligned on a 4K boundary using the undocumented linker switch /filealign</w:t>
      </w:r>
      <w:proofErr w:type="gramStart"/>
      <w:r w:rsidRPr="00D475A9">
        <w:rPr>
          <w:rFonts w:ascii="宋体" w:eastAsia="宋体" w:hAnsi="宋体" w:cs="宋体"/>
          <w:kern w:val="0"/>
          <w:sz w:val="24"/>
          <w:szCs w:val="24"/>
        </w:rPr>
        <w:t>:0x1000</w:t>
      </w:r>
      <w:proofErr w:type="gramEnd"/>
      <w:r w:rsidRPr="00D475A9">
        <w:rPr>
          <w:rFonts w:ascii="宋体" w:eastAsia="宋体" w:hAnsi="宋体" w:cs="宋体"/>
          <w:kern w:val="0"/>
          <w:sz w:val="24"/>
          <w:szCs w:val="24"/>
        </w:rPr>
        <w:t xml:space="preserve">. </w:t>
      </w:r>
    </w:p>
    <w:p w:rsidR="00D475A9" w:rsidRPr="00D475A9" w:rsidRDefault="00D475A9" w:rsidP="00D475A9">
      <w:pPr>
        <w:widowControl/>
        <w:spacing w:before="100" w:beforeAutospacing="1" w:after="100" w:afterAutospacing="1"/>
        <w:jc w:val="left"/>
        <w:rPr>
          <w:rFonts w:ascii="宋体" w:eastAsia="宋体" w:hAnsi="宋体" w:cs="宋体"/>
          <w:kern w:val="0"/>
          <w:sz w:val="24"/>
          <w:szCs w:val="24"/>
        </w:rPr>
      </w:pPr>
      <w:r w:rsidRPr="00D475A9">
        <w:rPr>
          <w:rFonts w:ascii="宋体" w:eastAsia="宋体" w:hAnsi="宋体" w:cs="宋体"/>
          <w:kern w:val="0"/>
          <w:sz w:val="24"/>
          <w:szCs w:val="24"/>
        </w:rPr>
        <w:t xml:space="preserve">Armed with this information about the PE file format, </w:t>
      </w:r>
      <w:proofErr w:type="spellStart"/>
      <w:r w:rsidRPr="00D475A9">
        <w:rPr>
          <w:rFonts w:ascii="宋体" w:eastAsia="宋体" w:hAnsi="宋体" w:cs="宋体"/>
          <w:kern w:val="0"/>
          <w:sz w:val="24"/>
          <w:szCs w:val="24"/>
        </w:rPr>
        <w:t>lets</w:t>
      </w:r>
      <w:proofErr w:type="spellEnd"/>
      <w:r w:rsidRPr="00D475A9">
        <w:rPr>
          <w:rFonts w:ascii="宋体" w:eastAsia="宋体" w:hAnsi="宋体" w:cs="宋体"/>
          <w:kern w:val="0"/>
          <w:sz w:val="24"/>
          <w:szCs w:val="24"/>
        </w:rPr>
        <w:t xml:space="preserve"> examine the fields at offset 8-24 in the </w:t>
      </w:r>
      <w:proofErr w:type="spellStart"/>
      <w:r w:rsidRPr="00D475A9">
        <w:rPr>
          <w:rFonts w:ascii="宋体" w:eastAsia="宋体" w:hAnsi="宋体" w:cs="宋体"/>
          <w:kern w:val="0"/>
          <w:sz w:val="24"/>
          <w:szCs w:val="24"/>
        </w:rPr>
        <w:t>multiboot</w:t>
      </w:r>
      <w:proofErr w:type="spellEnd"/>
      <w:r w:rsidRPr="00D475A9">
        <w:rPr>
          <w:rFonts w:ascii="宋体" w:eastAsia="宋体" w:hAnsi="宋体" w:cs="宋体"/>
          <w:kern w:val="0"/>
          <w:sz w:val="24"/>
          <w:szCs w:val="24"/>
        </w:rPr>
        <w:t xml:space="preserve"> header.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355"/>
      </w:tblGrid>
      <w:tr w:rsidR="00D475A9" w:rsidRPr="00D475A9" w:rsidTr="00D475A9">
        <w:trPr>
          <w:tblCellSpacing w:w="15" w:type="dxa"/>
        </w:trPr>
        <w:tc>
          <w:tcPr>
            <w:tcW w:w="0" w:type="auto"/>
            <w:vAlign w:val="center"/>
            <w:hideMark/>
          </w:tcPr>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1</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2</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3</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4</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5</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6</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7</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8</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9</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10</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11</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kern w:val="0"/>
                <w:sz w:val="24"/>
                <w:szCs w:val="24"/>
              </w:rPr>
            </w:pPr>
            <w:r w:rsidRPr="00D475A9">
              <w:rPr>
                <w:rFonts w:ascii="宋体" w:eastAsia="宋体" w:hAnsi="宋体" w:cs="宋体"/>
                <w:kern w:val="0"/>
                <w:sz w:val="24"/>
                <w:szCs w:val="24"/>
              </w:rPr>
              <w:t>12</w:t>
            </w:r>
          </w:p>
        </w:tc>
        <w:tc>
          <w:tcPr>
            <w:tcW w:w="0" w:type="auto"/>
            <w:vAlign w:val="center"/>
            <w:hideMark/>
          </w:tcPr>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D475A9">
              <w:rPr>
                <w:rFonts w:ascii="宋体" w:eastAsia="宋体" w:hAnsi="宋体" w:cs="宋体"/>
                <w:kern w:val="0"/>
                <w:sz w:val="24"/>
                <w:szCs w:val="24"/>
              </w:rPr>
              <w:t>dd</w:t>
            </w:r>
            <w:proofErr w:type="spellEnd"/>
            <w:r w:rsidRPr="00D475A9">
              <w:rPr>
                <w:rFonts w:ascii="宋体" w:eastAsia="宋体" w:hAnsi="宋体" w:cs="宋体"/>
                <w:kern w:val="0"/>
                <w:sz w:val="24"/>
                <w:szCs w:val="24"/>
              </w:rPr>
              <w:t>(0x1BADB002)               ; magic</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D475A9">
              <w:rPr>
                <w:rFonts w:ascii="宋体" w:eastAsia="宋体" w:hAnsi="宋体" w:cs="宋体"/>
                <w:kern w:val="0"/>
                <w:sz w:val="24"/>
                <w:szCs w:val="24"/>
              </w:rPr>
              <w:t>dd</w:t>
            </w:r>
            <w:proofErr w:type="spellEnd"/>
            <w:r w:rsidRPr="00D475A9">
              <w:rPr>
                <w:rFonts w:ascii="宋体" w:eastAsia="宋体" w:hAnsi="宋体" w:cs="宋体"/>
                <w:kern w:val="0"/>
                <w:sz w:val="24"/>
                <w:szCs w:val="24"/>
              </w:rPr>
              <w:t>(1 &lt;&lt; 16)                  ; flags</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D475A9">
              <w:rPr>
                <w:rFonts w:ascii="宋体" w:eastAsia="宋体" w:hAnsi="宋体" w:cs="宋体"/>
                <w:kern w:val="0"/>
                <w:sz w:val="24"/>
                <w:szCs w:val="24"/>
              </w:rPr>
              <w:t>dd</w:t>
            </w:r>
            <w:proofErr w:type="spellEnd"/>
            <w:r w:rsidRPr="00D475A9">
              <w:rPr>
                <w:rFonts w:ascii="宋体" w:eastAsia="宋体" w:hAnsi="宋体" w:cs="宋体"/>
                <w:kern w:val="0"/>
                <w:sz w:val="24"/>
                <w:szCs w:val="24"/>
              </w:rPr>
              <w:t>(-(0x1BADB002 + (1 &lt;&lt; 16))); checksum</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D475A9">
              <w:rPr>
                <w:rFonts w:ascii="宋体" w:eastAsia="宋体" w:hAnsi="宋体" w:cs="宋体"/>
                <w:kern w:val="0"/>
                <w:sz w:val="24"/>
                <w:szCs w:val="24"/>
              </w:rPr>
              <w:t>dd</w:t>
            </w:r>
            <w:proofErr w:type="spellEnd"/>
            <w:r w:rsidRPr="00D475A9">
              <w:rPr>
                <w:rFonts w:ascii="宋体" w:eastAsia="宋体" w:hAnsi="宋体" w:cs="宋体"/>
                <w:kern w:val="0"/>
                <w:sz w:val="24"/>
                <w:szCs w:val="24"/>
              </w:rPr>
              <w:t xml:space="preserve">(0x00101000)               ; </w:t>
            </w:r>
            <w:proofErr w:type="spellStart"/>
            <w:r w:rsidRPr="00D475A9">
              <w:rPr>
                <w:rFonts w:ascii="宋体" w:eastAsia="宋体" w:hAnsi="宋体" w:cs="宋体"/>
                <w:kern w:val="0"/>
                <w:sz w:val="24"/>
                <w:szCs w:val="24"/>
              </w:rPr>
              <w:t>header_addr</w:t>
            </w:r>
            <w:proofErr w:type="spellEnd"/>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D475A9">
              <w:rPr>
                <w:rFonts w:ascii="宋体" w:eastAsia="宋体" w:hAnsi="宋体" w:cs="宋体"/>
                <w:kern w:val="0"/>
                <w:sz w:val="24"/>
                <w:szCs w:val="24"/>
              </w:rPr>
              <w:t>dd</w:t>
            </w:r>
            <w:proofErr w:type="spellEnd"/>
            <w:r w:rsidRPr="00D475A9">
              <w:rPr>
                <w:rFonts w:ascii="宋体" w:eastAsia="宋体" w:hAnsi="宋体" w:cs="宋体"/>
                <w:kern w:val="0"/>
                <w:sz w:val="24"/>
                <w:szCs w:val="24"/>
              </w:rPr>
              <w:t xml:space="preserve">(0x00101000)               ; </w:t>
            </w:r>
            <w:proofErr w:type="spellStart"/>
            <w:r w:rsidRPr="00D475A9">
              <w:rPr>
                <w:rFonts w:ascii="宋体" w:eastAsia="宋体" w:hAnsi="宋体" w:cs="宋体"/>
                <w:kern w:val="0"/>
                <w:sz w:val="24"/>
                <w:szCs w:val="24"/>
              </w:rPr>
              <w:t>load_addr</w:t>
            </w:r>
            <w:proofErr w:type="spellEnd"/>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D475A9">
              <w:rPr>
                <w:rFonts w:ascii="宋体" w:eastAsia="宋体" w:hAnsi="宋体" w:cs="宋体"/>
                <w:kern w:val="0"/>
                <w:sz w:val="24"/>
                <w:szCs w:val="24"/>
              </w:rPr>
              <w:t>dd</w:t>
            </w:r>
            <w:proofErr w:type="spellEnd"/>
            <w:r w:rsidRPr="00D475A9">
              <w:rPr>
                <w:rFonts w:ascii="宋体" w:eastAsia="宋体" w:hAnsi="宋体" w:cs="宋体"/>
                <w:kern w:val="0"/>
                <w:sz w:val="24"/>
                <w:szCs w:val="24"/>
              </w:rPr>
              <w:t xml:space="preserve">(0x0010200F)               ; </w:t>
            </w:r>
            <w:proofErr w:type="spellStart"/>
            <w:r w:rsidRPr="00D475A9">
              <w:rPr>
                <w:rFonts w:ascii="宋体" w:eastAsia="宋体" w:hAnsi="宋体" w:cs="宋体"/>
                <w:kern w:val="0"/>
                <w:sz w:val="24"/>
                <w:szCs w:val="24"/>
              </w:rPr>
              <w:t>load_end_addr</w:t>
            </w:r>
            <w:proofErr w:type="spellEnd"/>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D475A9">
              <w:rPr>
                <w:rFonts w:ascii="宋体" w:eastAsia="宋体" w:hAnsi="宋体" w:cs="宋体"/>
                <w:kern w:val="0"/>
                <w:sz w:val="24"/>
                <w:szCs w:val="24"/>
              </w:rPr>
              <w:t>dd</w:t>
            </w:r>
            <w:proofErr w:type="spellEnd"/>
            <w:r w:rsidRPr="00D475A9">
              <w:rPr>
                <w:rFonts w:ascii="宋体" w:eastAsia="宋体" w:hAnsi="宋体" w:cs="宋体"/>
                <w:kern w:val="0"/>
                <w:sz w:val="24"/>
                <w:szCs w:val="24"/>
              </w:rPr>
              <w:t xml:space="preserve">(0x0010200F)               ; </w:t>
            </w:r>
            <w:proofErr w:type="spellStart"/>
            <w:r w:rsidRPr="00D475A9">
              <w:rPr>
                <w:rFonts w:ascii="宋体" w:eastAsia="宋体" w:hAnsi="宋体" w:cs="宋体"/>
                <w:kern w:val="0"/>
                <w:sz w:val="24"/>
                <w:szCs w:val="24"/>
              </w:rPr>
              <w:t>bss_end_addr</w:t>
            </w:r>
            <w:proofErr w:type="spellEnd"/>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D475A9">
              <w:rPr>
                <w:rFonts w:ascii="宋体" w:eastAsia="宋体" w:hAnsi="宋体" w:cs="宋体"/>
                <w:kern w:val="0"/>
                <w:sz w:val="24"/>
                <w:szCs w:val="24"/>
              </w:rPr>
              <w:t>dd</w:t>
            </w:r>
            <w:proofErr w:type="spellEnd"/>
            <w:r w:rsidRPr="00D475A9">
              <w:rPr>
                <w:rFonts w:ascii="宋体" w:eastAsia="宋体" w:hAnsi="宋体" w:cs="宋体"/>
                <w:kern w:val="0"/>
                <w:sz w:val="24"/>
                <w:szCs w:val="24"/>
              </w:rPr>
              <w:t xml:space="preserve">(0x00101030)               ; </w:t>
            </w:r>
            <w:proofErr w:type="spellStart"/>
            <w:r w:rsidRPr="00D475A9">
              <w:rPr>
                <w:rFonts w:ascii="宋体" w:eastAsia="宋体" w:hAnsi="宋体" w:cs="宋体"/>
                <w:kern w:val="0"/>
                <w:sz w:val="24"/>
                <w:szCs w:val="24"/>
              </w:rPr>
              <w:t>entry_addr</w:t>
            </w:r>
            <w:proofErr w:type="spellEnd"/>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D475A9">
              <w:rPr>
                <w:rFonts w:ascii="宋体" w:eastAsia="宋体" w:hAnsi="宋体" w:cs="宋体"/>
                <w:kern w:val="0"/>
                <w:sz w:val="24"/>
                <w:szCs w:val="24"/>
              </w:rPr>
              <w:t>dd</w:t>
            </w:r>
            <w:proofErr w:type="spellEnd"/>
            <w:r w:rsidRPr="00D475A9">
              <w:rPr>
                <w:rFonts w:ascii="宋体" w:eastAsia="宋体" w:hAnsi="宋体" w:cs="宋体"/>
                <w:kern w:val="0"/>
                <w:sz w:val="24"/>
                <w:szCs w:val="24"/>
              </w:rPr>
              <w:t xml:space="preserve">(0x00000000)               ; </w:t>
            </w:r>
            <w:proofErr w:type="spellStart"/>
            <w:r w:rsidRPr="00D475A9">
              <w:rPr>
                <w:rFonts w:ascii="宋体" w:eastAsia="宋体" w:hAnsi="宋体" w:cs="宋体"/>
                <w:kern w:val="0"/>
                <w:sz w:val="24"/>
                <w:szCs w:val="24"/>
              </w:rPr>
              <w:t>mode_type</w:t>
            </w:r>
            <w:proofErr w:type="spellEnd"/>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D475A9">
              <w:rPr>
                <w:rFonts w:ascii="宋体" w:eastAsia="宋体" w:hAnsi="宋体" w:cs="宋体"/>
                <w:kern w:val="0"/>
                <w:sz w:val="24"/>
                <w:szCs w:val="24"/>
              </w:rPr>
              <w:t>dd</w:t>
            </w:r>
            <w:proofErr w:type="spellEnd"/>
            <w:r w:rsidRPr="00D475A9">
              <w:rPr>
                <w:rFonts w:ascii="宋体" w:eastAsia="宋体" w:hAnsi="宋体" w:cs="宋体"/>
                <w:kern w:val="0"/>
                <w:sz w:val="24"/>
                <w:szCs w:val="24"/>
              </w:rPr>
              <w:t>(0x00000000)               ; width</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D475A9">
              <w:rPr>
                <w:rFonts w:ascii="宋体" w:eastAsia="宋体" w:hAnsi="宋体" w:cs="宋体"/>
                <w:kern w:val="0"/>
                <w:sz w:val="24"/>
                <w:szCs w:val="24"/>
              </w:rPr>
              <w:t>dd</w:t>
            </w:r>
            <w:proofErr w:type="spellEnd"/>
            <w:r w:rsidRPr="00D475A9">
              <w:rPr>
                <w:rFonts w:ascii="宋体" w:eastAsia="宋体" w:hAnsi="宋体" w:cs="宋体"/>
                <w:kern w:val="0"/>
                <w:sz w:val="24"/>
                <w:szCs w:val="24"/>
              </w:rPr>
              <w:t>(0x00000000)               ; height</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D475A9">
              <w:rPr>
                <w:rFonts w:ascii="宋体" w:eastAsia="宋体" w:hAnsi="宋体" w:cs="宋体"/>
                <w:kern w:val="0"/>
                <w:sz w:val="24"/>
                <w:szCs w:val="24"/>
              </w:rPr>
              <w:t>dd</w:t>
            </w:r>
            <w:proofErr w:type="spellEnd"/>
            <w:r w:rsidRPr="00D475A9">
              <w:rPr>
                <w:rFonts w:ascii="宋体" w:eastAsia="宋体" w:hAnsi="宋体" w:cs="宋体"/>
                <w:kern w:val="0"/>
                <w:sz w:val="24"/>
                <w:szCs w:val="24"/>
              </w:rPr>
              <w:t>(0x00000000)               ; depth</w:t>
            </w:r>
          </w:p>
        </w:tc>
      </w:tr>
    </w:tbl>
    <w:p w:rsidR="00D475A9" w:rsidRPr="00D475A9" w:rsidRDefault="00D475A9" w:rsidP="00D475A9">
      <w:pPr>
        <w:widowControl/>
        <w:spacing w:before="100" w:beforeAutospacing="1" w:after="100" w:afterAutospacing="1"/>
        <w:jc w:val="left"/>
        <w:rPr>
          <w:rFonts w:ascii="宋体" w:eastAsia="宋体" w:hAnsi="宋体" w:cs="宋体"/>
          <w:kern w:val="0"/>
          <w:sz w:val="24"/>
          <w:szCs w:val="24"/>
        </w:rPr>
      </w:pPr>
      <w:r w:rsidRPr="00D475A9">
        <w:rPr>
          <w:rFonts w:ascii="宋体" w:eastAsia="宋体" w:hAnsi="宋体" w:cs="宋体"/>
          <w:kern w:val="0"/>
          <w:sz w:val="24"/>
          <w:szCs w:val="24"/>
        </w:rPr>
        <w:t xml:space="preserve">The field at offset 8, Checksum, needs to be set to </w:t>
      </w:r>
    </w:p>
    <w:p w:rsidR="00D475A9" w:rsidRPr="00D475A9" w:rsidRDefault="00D475A9" w:rsidP="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D475A9">
        <w:rPr>
          <w:rFonts w:ascii="宋体" w:eastAsia="宋体" w:hAnsi="宋体" w:cs="宋体"/>
          <w:kern w:val="0"/>
          <w:sz w:val="24"/>
          <w:szCs w:val="24"/>
        </w:rPr>
        <w:t>-(</w:t>
      </w:r>
      <w:proofErr w:type="gramEnd"/>
      <w:r w:rsidRPr="00D475A9">
        <w:rPr>
          <w:rFonts w:ascii="宋体" w:eastAsia="宋体" w:hAnsi="宋体" w:cs="宋体"/>
          <w:kern w:val="0"/>
          <w:sz w:val="24"/>
          <w:szCs w:val="24"/>
        </w:rPr>
        <w:t>magic + flags)</w:t>
      </w:r>
    </w:p>
    <w:p w:rsidR="00D475A9" w:rsidRPr="00D475A9" w:rsidRDefault="00D475A9" w:rsidP="00D475A9">
      <w:pPr>
        <w:widowControl/>
        <w:spacing w:before="100" w:beforeAutospacing="1" w:after="100" w:afterAutospacing="1"/>
        <w:jc w:val="left"/>
        <w:rPr>
          <w:rFonts w:ascii="宋体" w:eastAsia="宋体" w:hAnsi="宋体" w:cs="宋体"/>
          <w:kern w:val="0"/>
          <w:sz w:val="24"/>
          <w:szCs w:val="24"/>
        </w:rPr>
      </w:pPr>
      <w:r w:rsidRPr="00D475A9">
        <w:rPr>
          <w:rFonts w:ascii="宋体" w:eastAsia="宋体" w:hAnsi="宋体" w:cs="宋体"/>
          <w:kern w:val="0"/>
          <w:sz w:val="24"/>
          <w:szCs w:val="24"/>
        </w:rPr>
        <w:t xml:space="preserve">Grub loads the .text section of the kernel into physical address 0x100000 (1 MB) + Offset by default. The offset is specified indirectly using the </w:t>
      </w:r>
      <w:proofErr w:type="spellStart"/>
      <w:r w:rsidRPr="00D475A9">
        <w:rPr>
          <w:rFonts w:ascii="宋体" w:eastAsia="宋体" w:hAnsi="宋体" w:cs="宋体"/>
          <w:kern w:val="0"/>
          <w:sz w:val="24"/>
          <w:szCs w:val="24"/>
        </w:rPr>
        <w:t>header_addr</w:t>
      </w:r>
      <w:proofErr w:type="spellEnd"/>
      <w:r w:rsidRPr="00D475A9">
        <w:rPr>
          <w:rFonts w:ascii="宋体" w:eastAsia="宋体" w:hAnsi="宋体" w:cs="宋体"/>
          <w:kern w:val="0"/>
          <w:sz w:val="24"/>
          <w:szCs w:val="24"/>
        </w:rPr>
        <w:t xml:space="preserve"> and </w:t>
      </w:r>
      <w:proofErr w:type="spellStart"/>
      <w:r w:rsidRPr="00D475A9">
        <w:rPr>
          <w:rFonts w:ascii="宋体" w:eastAsia="宋体" w:hAnsi="宋体" w:cs="宋体"/>
          <w:kern w:val="0"/>
          <w:sz w:val="24"/>
          <w:szCs w:val="24"/>
        </w:rPr>
        <w:t>load_addr</w:t>
      </w:r>
      <w:proofErr w:type="spellEnd"/>
      <w:r w:rsidRPr="00D475A9">
        <w:rPr>
          <w:rFonts w:ascii="宋体" w:eastAsia="宋体" w:hAnsi="宋体" w:cs="宋体"/>
          <w:kern w:val="0"/>
          <w:sz w:val="24"/>
          <w:szCs w:val="24"/>
        </w:rPr>
        <w:t xml:space="preserve"> fields. According to the specification </w:t>
      </w:r>
      <w:proofErr w:type="spellStart"/>
      <w:r w:rsidRPr="00D475A9">
        <w:rPr>
          <w:rFonts w:ascii="宋体" w:eastAsia="宋体" w:hAnsi="宋体" w:cs="宋体"/>
          <w:kern w:val="0"/>
          <w:sz w:val="24"/>
          <w:szCs w:val="24"/>
        </w:rPr>
        <w:t>header_addr</w:t>
      </w:r>
      <w:proofErr w:type="spellEnd"/>
      <w:r w:rsidRPr="00D475A9">
        <w:rPr>
          <w:rFonts w:ascii="宋体" w:eastAsia="宋体" w:hAnsi="宋体" w:cs="宋体"/>
          <w:kern w:val="0"/>
          <w:sz w:val="24"/>
          <w:szCs w:val="24"/>
        </w:rPr>
        <w:t xml:space="preserve"> "Contains the address corresponding to the beginning of the </w:t>
      </w:r>
      <w:proofErr w:type="spellStart"/>
      <w:r w:rsidRPr="00D475A9">
        <w:rPr>
          <w:rFonts w:ascii="宋体" w:eastAsia="宋体" w:hAnsi="宋体" w:cs="宋体"/>
          <w:kern w:val="0"/>
          <w:sz w:val="24"/>
          <w:szCs w:val="24"/>
        </w:rPr>
        <w:t>Multiboot</w:t>
      </w:r>
      <w:proofErr w:type="spellEnd"/>
      <w:r w:rsidRPr="00D475A9">
        <w:rPr>
          <w:rFonts w:ascii="宋体" w:eastAsia="宋体" w:hAnsi="宋体" w:cs="宋体"/>
          <w:kern w:val="0"/>
          <w:sz w:val="24"/>
          <w:szCs w:val="24"/>
        </w:rPr>
        <w:t xml:space="preserve"> header". This is a bit confusing. What it really means is, if </w:t>
      </w:r>
      <w:r w:rsidRPr="00D475A9">
        <w:rPr>
          <w:rFonts w:ascii="宋体" w:eastAsia="宋体" w:hAnsi="宋体" w:cs="宋体"/>
          <w:kern w:val="0"/>
          <w:sz w:val="24"/>
          <w:szCs w:val="24"/>
        </w:rPr>
        <w:lastRenderedPageBreak/>
        <w:t xml:space="preserve">the image file is loaded at 0x100000, the physical address of the starting of the </w:t>
      </w:r>
      <w:proofErr w:type="spellStart"/>
      <w:r w:rsidRPr="00D475A9">
        <w:rPr>
          <w:rFonts w:ascii="宋体" w:eastAsia="宋体" w:hAnsi="宋体" w:cs="宋体"/>
          <w:kern w:val="0"/>
          <w:sz w:val="24"/>
          <w:szCs w:val="24"/>
        </w:rPr>
        <w:t>multiboot</w:t>
      </w:r>
      <w:proofErr w:type="spellEnd"/>
      <w:r w:rsidRPr="00D475A9">
        <w:rPr>
          <w:rFonts w:ascii="宋体" w:eastAsia="宋体" w:hAnsi="宋体" w:cs="宋体"/>
          <w:kern w:val="0"/>
          <w:sz w:val="24"/>
          <w:szCs w:val="24"/>
        </w:rPr>
        <w:t xml:space="preserve"> header is </w:t>
      </w:r>
      <w:proofErr w:type="spellStart"/>
      <w:r w:rsidRPr="00D475A9">
        <w:rPr>
          <w:rFonts w:ascii="宋体" w:eastAsia="宋体" w:hAnsi="宋体" w:cs="宋体"/>
          <w:kern w:val="0"/>
          <w:sz w:val="24"/>
          <w:szCs w:val="24"/>
        </w:rPr>
        <w:t>header_addr</w:t>
      </w:r>
      <w:proofErr w:type="spellEnd"/>
      <w:r w:rsidRPr="00D475A9">
        <w:rPr>
          <w:rFonts w:ascii="宋体" w:eastAsia="宋体" w:hAnsi="宋体" w:cs="宋体"/>
          <w:kern w:val="0"/>
          <w:sz w:val="24"/>
          <w:szCs w:val="24"/>
        </w:rPr>
        <w:t xml:space="preserve">. The next field </w:t>
      </w:r>
      <w:proofErr w:type="spellStart"/>
      <w:r w:rsidRPr="00D475A9">
        <w:rPr>
          <w:rFonts w:ascii="宋体" w:eastAsia="宋体" w:hAnsi="宋体" w:cs="宋体"/>
          <w:kern w:val="0"/>
          <w:sz w:val="24"/>
          <w:szCs w:val="24"/>
        </w:rPr>
        <w:t>load_addr</w:t>
      </w:r>
      <w:proofErr w:type="spellEnd"/>
      <w:r w:rsidRPr="00D475A9">
        <w:rPr>
          <w:rFonts w:ascii="宋体" w:eastAsia="宋体" w:hAnsi="宋体" w:cs="宋体"/>
          <w:kern w:val="0"/>
          <w:sz w:val="24"/>
          <w:szCs w:val="24"/>
        </w:rPr>
        <w:t xml:space="preserve"> contains the physical address of the beginning of the .text section. (In our case both are the same because the </w:t>
      </w:r>
      <w:proofErr w:type="spellStart"/>
      <w:r w:rsidRPr="00D475A9">
        <w:rPr>
          <w:rFonts w:ascii="宋体" w:eastAsia="宋体" w:hAnsi="宋体" w:cs="宋体"/>
          <w:kern w:val="0"/>
          <w:sz w:val="24"/>
          <w:szCs w:val="24"/>
        </w:rPr>
        <w:t>multiboot</w:t>
      </w:r>
      <w:proofErr w:type="spellEnd"/>
      <w:r w:rsidRPr="00D475A9">
        <w:rPr>
          <w:rFonts w:ascii="宋体" w:eastAsia="宋体" w:hAnsi="宋体" w:cs="宋体"/>
          <w:kern w:val="0"/>
          <w:sz w:val="24"/>
          <w:szCs w:val="24"/>
        </w:rPr>
        <w:t xml:space="preserve"> header is the first 48 bytes of the .text section). The next field </w:t>
      </w:r>
      <w:proofErr w:type="spellStart"/>
      <w:r w:rsidRPr="00D475A9">
        <w:rPr>
          <w:rFonts w:ascii="宋体" w:eastAsia="宋体" w:hAnsi="宋体" w:cs="宋体"/>
          <w:kern w:val="0"/>
          <w:sz w:val="24"/>
          <w:szCs w:val="24"/>
        </w:rPr>
        <w:t>load_end_addr</w:t>
      </w:r>
      <w:proofErr w:type="spellEnd"/>
      <w:r w:rsidRPr="00D475A9">
        <w:rPr>
          <w:rFonts w:ascii="宋体" w:eastAsia="宋体" w:hAnsi="宋体" w:cs="宋体"/>
          <w:kern w:val="0"/>
          <w:sz w:val="24"/>
          <w:szCs w:val="24"/>
        </w:rPr>
        <w:t xml:space="preserve"> is used to determine how many bytes of the image file actually </w:t>
      </w:r>
      <w:proofErr w:type="gramStart"/>
      <w:r w:rsidRPr="00D475A9">
        <w:rPr>
          <w:rFonts w:ascii="宋体" w:eastAsia="宋体" w:hAnsi="宋体" w:cs="宋体"/>
          <w:kern w:val="0"/>
          <w:sz w:val="24"/>
          <w:szCs w:val="24"/>
        </w:rPr>
        <w:t>needs</w:t>
      </w:r>
      <w:proofErr w:type="gramEnd"/>
      <w:r w:rsidRPr="00D475A9">
        <w:rPr>
          <w:rFonts w:ascii="宋体" w:eastAsia="宋体" w:hAnsi="宋体" w:cs="宋体"/>
          <w:kern w:val="0"/>
          <w:sz w:val="24"/>
          <w:szCs w:val="24"/>
        </w:rPr>
        <w:t xml:space="preserve"> to be loaded. (Note that the .text and .data sections need to be successive in the image for this to work). In our case 0x102000 is where data section starts and it has a size of 0xF bytes and hence the value 0x10200F for </w:t>
      </w:r>
      <w:proofErr w:type="spellStart"/>
      <w:r w:rsidRPr="00D475A9">
        <w:rPr>
          <w:rFonts w:ascii="宋体" w:eastAsia="宋体" w:hAnsi="宋体" w:cs="宋体"/>
          <w:kern w:val="0"/>
          <w:sz w:val="24"/>
          <w:szCs w:val="24"/>
        </w:rPr>
        <w:t>load_end_addr</w:t>
      </w:r>
      <w:proofErr w:type="spellEnd"/>
      <w:r w:rsidRPr="00D475A9">
        <w:rPr>
          <w:rFonts w:ascii="宋体" w:eastAsia="宋体" w:hAnsi="宋体" w:cs="宋体"/>
          <w:kern w:val="0"/>
          <w:sz w:val="24"/>
          <w:szCs w:val="24"/>
        </w:rPr>
        <w:t xml:space="preserve">. Grub, now knows it needs to load 0x10200F - 0x101000 bytes. The next field according to the </w:t>
      </w:r>
      <w:proofErr w:type="spellStart"/>
      <w:r w:rsidRPr="00D475A9">
        <w:rPr>
          <w:rFonts w:ascii="宋体" w:eastAsia="宋体" w:hAnsi="宋体" w:cs="宋体"/>
          <w:kern w:val="0"/>
          <w:sz w:val="24"/>
          <w:szCs w:val="24"/>
        </w:rPr>
        <w:t>multiboot</w:t>
      </w:r>
      <w:proofErr w:type="spellEnd"/>
      <w:r w:rsidRPr="00D475A9">
        <w:rPr>
          <w:rFonts w:ascii="宋体" w:eastAsia="宋体" w:hAnsi="宋体" w:cs="宋体"/>
          <w:kern w:val="0"/>
          <w:sz w:val="24"/>
          <w:szCs w:val="24"/>
        </w:rPr>
        <w:t xml:space="preserve"> </w:t>
      </w:r>
      <w:proofErr w:type="gramStart"/>
      <w:r w:rsidRPr="00D475A9">
        <w:rPr>
          <w:rFonts w:ascii="宋体" w:eastAsia="宋体" w:hAnsi="宋体" w:cs="宋体"/>
          <w:kern w:val="0"/>
          <w:sz w:val="24"/>
          <w:szCs w:val="24"/>
        </w:rPr>
        <w:t>specification,</w:t>
      </w:r>
      <w:proofErr w:type="gramEnd"/>
      <w:r w:rsidRPr="00D475A9">
        <w:rPr>
          <w:rFonts w:ascii="宋体" w:eastAsia="宋体" w:hAnsi="宋体" w:cs="宋体"/>
          <w:kern w:val="0"/>
          <w:sz w:val="24"/>
          <w:szCs w:val="24"/>
        </w:rPr>
        <w:t xml:space="preserve"> needs to be set to 0 if a </w:t>
      </w:r>
      <w:proofErr w:type="spellStart"/>
      <w:r w:rsidRPr="00D475A9">
        <w:rPr>
          <w:rFonts w:ascii="宋体" w:eastAsia="宋体" w:hAnsi="宋体" w:cs="宋体"/>
          <w:kern w:val="0"/>
          <w:sz w:val="24"/>
          <w:szCs w:val="24"/>
        </w:rPr>
        <w:t>bss</w:t>
      </w:r>
      <w:proofErr w:type="spellEnd"/>
      <w:r w:rsidRPr="00D475A9">
        <w:rPr>
          <w:rFonts w:ascii="宋体" w:eastAsia="宋体" w:hAnsi="宋体" w:cs="宋体"/>
          <w:kern w:val="0"/>
          <w:sz w:val="24"/>
          <w:szCs w:val="24"/>
        </w:rPr>
        <w:t xml:space="preserve"> section doesn't exist. </w:t>
      </w:r>
      <w:proofErr w:type="gramStart"/>
      <w:r w:rsidRPr="00D475A9">
        <w:rPr>
          <w:rFonts w:ascii="宋体" w:eastAsia="宋体" w:hAnsi="宋体" w:cs="宋体"/>
          <w:kern w:val="0"/>
          <w:sz w:val="24"/>
          <w:szCs w:val="24"/>
        </w:rPr>
        <w:t>(As in our case).</w:t>
      </w:r>
      <w:proofErr w:type="gramEnd"/>
      <w:r w:rsidRPr="00D475A9">
        <w:rPr>
          <w:rFonts w:ascii="宋体" w:eastAsia="宋体" w:hAnsi="宋体" w:cs="宋体"/>
          <w:kern w:val="0"/>
          <w:sz w:val="24"/>
          <w:szCs w:val="24"/>
        </w:rPr>
        <w:t xml:space="preserve"> </w:t>
      </w:r>
      <w:proofErr w:type="gramStart"/>
      <w:r w:rsidRPr="00D475A9">
        <w:rPr>
          <w:rFonts w:ascii="宋体" w:eastAsia="宋体" w:hAnsi="宋体" w:cs="宋体"/>
          <w:kern w:val="0"/>
          <w:sz w:val="24"/>
          <w:szCs w:val="24"/>
        </w:rPr>
        <w:t xml:space="preserve">However Grub refuses to load the image if </w:t>
      </w:r>
      <w:proofErr w:type="spellStart"/>
      <w:r w:rsidRPr="00D475A9">
        <w:rPr>
          <w:rFonts w:ascii="宋体" w:eastAsia="宋体" w:hAnsi="宋体" w:cs="宋体"/>
          <w:kern w:val="0"/>
          <w:sz w:val="24"/>
          <w:szCs w:val="24"/>
        </w:rPr>
        <w:t>bss_end_addr</w:t>
      </w:r>
      <w:proofErr w:type="spellEnd"/>
      <w:r w:rsidRPr="00D475A9">
        <w:rPr>
          <w:rFonts w:ascii="宋体" w:eastAsia="宋体" w:hAnsi="宋体" w:cs="宋体"/>
          <w:kern w:val="0"/>
          <w:sz w:val="24"/>
          <w:szCs w:val="24"/>
        </w:rPr>
        <w:t xml:space="preserve"> is set to 0, so I set it to 0x10200F (same as the previous field).</w:t>
      </w:r>
      <w:proofErr w:type="gramEnd"/>
    </w:p>
    <w:p w:rsidR="00D475A9" w:rsidRPr="00D475A9" w:rsidRDefault="00D475A9" w:rsidP="00D475A9">
      <w:pPr>
        <w:widowControl/>
        <w:spacing w:before="100" w:beforeAutospacing="1" w:after="100" w:afterAutospacing="1"/>
        <w:jc w:val="left"/>
        <w:rPr>
          <w:rFonts w:ascii="宋体" w:eastAsia="宋体" w:hAnsi="宋体" w:cs="宋体"/>
          <w:kern w:val="0"/>
          <w:sz w:val="24"/>
          <w:szCs w:val="24"/>
        </w:rPr>
      </w:pPr>
      <w:r w:rsidRPr="00D475A9">
        <w:rPr>
          <w:rFonts w:ascii="宋体" w:eastAsia="宋体" w:hAnsi="宋体" w:cs="宋体"/>
          <w:kern w:val="0"/>
          <w:sz w:val="24"/>
          <w:szCs w:val="24"/>
        </w:rPr>
        <w:t xml:space="preserve">Merely initializing this data structure correctly gives </w:t>
      </w:r>
      <w:proofErr w:type="gramStart"/>
      <w:r w:rsidRPr="00D475A9">
        <w:rPr>
          <w:rFonts w:ascii="宋体" w:eastAsia="宋体" w:hAnsi="宋体" w:cs="宋体"/>
          <w:kern w:val="0"/>
          <w:sz w:val="24"/>
          <w:szCs w:val="24"/>
        </w:rPr>
        <w:t>Grub</w:t>
      </w:r>
      <w:proofErr w:type="gramEnd"/>
      <w:r w:rsidRPr="00D475A9">
        <w:rPr>
          <w:rFonts w:ascii="宋体" w:eastAsia="宋体" w:hAnsi="宋体" w:cs="宋体"/>
          <w:kern w:val="0"/>
          <w:sz w:val="24"/>
          <w:szCs w:val="24"/>
        </w:rPr>
        <w:t xml:space="preserve"> all the information it needs to load our PE kernel correctly.</w:t>
      </w:r>
    </w:p>
    <w:p w:rsidR="00D475A9" w:rsidRPr="00D475A9" w:rsidRDefault="00D475A9" w:rsidP="00D475A9">
      <w:pPr>
        <w:widowControl/>
        <w:spacing w:before="100" w:beforeAutospacing="1" w:after="100" w:afterAutospacing="1"/>
        <w:jc w:val="left"/>
        <w:rPr>
          <w:rFonts w:ascii="宋体" w:eastAsia="宋体" w:hAnsi="宋体" w:cs="宋体"/>
          <w:kern w:val="0"/>
          <w:sz w:val="24"/>
          <w:szCs w:val="24"/>
        </w:rPr>
      </w:pPr>
      <w:proofErr w:type="gramStart"/>
      <w:r w:rsidRPr="00D475A9">
        <w:rPr>
          <w:rFonts w:ascii="宋体" w:eastAsia="宋体" w:hAnsi="宋体" w:cs="宋体"/>
          <w:kern w:val="0"/>
          <w:sz w:val="24"/>
          <w:szCs w:val="24"/>
        </w:rPr>
        <w:t xml:space="preserve">Continued in </w:t>
      </w:r>
      <w:hyperlink r:id="rId12" w:history="1">
        <w:r w:rsidRPr="00D475A9">
          <w:rPr>
            <w:rFonts w:ascii="宋体" w:eastAsia="宋体" w:hAnsi="宋体" w:cs="宋体"/>
            <w:color w:val="0000FF"/>
            <w:kern w:val="0"/>
            <w:sz w:val="24"/>
            <w:szCs w:val="24"/>
            <w:u w:val="single"/>
          </w:rPr>
          <w:t>Part II</w:t>
        </w:r>
      </w:hyperlink>
      <w:r w:rsidRPr="00D475A9">
        <w:rPr>
          <w:rFonts w:ascii="宋体" w:eastAsia="宋体" w:hAnsi="宋体" w:cs="宋体"/>
          <w:kern w:val="0"/>
          <w:sz w:val="24"/>
          <w:szCs w:val="24"/>
        </w:rPr>
        <w:t>.</w:t>
      </w:r>
      <w:proofErr w:type="gramEnd"/>
    </w:p>
    <w:p w:rsidR="00D475A9" w:rsidRDefault="00D475A9" w:rsidP="00D475A9">
      <w:pPr>
        <w:pStyle w:val="2"/>
      </w:pPr>
      <w:r>
        <w:t xml:space="preserve">Writing a </w:t>
      </w:r>
      <w:proofErr w:type="spellStart"/>
      <w:r>
        <w:t>multiboot</w:t>
      </w:r>
      <w:proofErr w:type="spellEnd"/>
      <w:r>
        <w:t xml:space="preserve"> PE kernel: part 2</w:t>
      </w:r>
    </w:p>
    <w:p w:rsidR="00D475A9" w:rsidRDefault="00D475A9" w:rsidP="00D475A9">
      <w:pPr>
        <w:pStyle w:val="byline"/>
      </w:pPr>
      <w:r>
        <w:t>Oct 2, 2005</w:t>
      </w:r>
      <w:r>
        <w:br/>
        <w:t xml:space="preserve">tags: programming kernel </w:t>
      </w:r>
      <w:proofErr w:type="spellStart"/>
      <w:r>
        <w:t>multiboot</w:t>
      </w:r>
      <w:proofErr w:type="spellEnd"/>
      <w:r>
        <w:t xml:space="preserve"> </w:t>
      </w:r>
    </w:p>
    <w:p w:rsidR="00D475A9" w:rsidRDefault="00D475A9" w:rsidP="00D475A9">
      <w:pPr>
        <w:pStyle w:val="a3"/>
      </w:pPr>
      <w:hyperlink r:id="rId13" w:history="1">
        <w:r>
          <w:rPr>
            <w:rStyle w:val="a4"/>
          </w:rPr>
          <w:t>Tweet</w:t>
        </w:r>
      </w:hyperlink>
    </w:p>
    <w:p w:rsidR="00D475A9" w:rsidRDefault="00D475A9" w:rsidP="00D475A9">
      <w:pPr>
        <w:pStyle w:val="a3"/>
      </w:pPr>
      <w:r>
        <w:t xml:space="preserve">Update [1/29/2012]: Source code now available </w:t>
      </w:r>
      <w:hyperlink r:id="rId14" w:history="1">
        <w:r>
          <w:rPr>
            <w:rStyle w:val="a4"/>
          </w:rPr>
          <w:t>here</w:t>
        </w:r>
      </w:hyperlink>
      <w:r>
        <w:t>.</w:t>
      </w:r>
    </w:p>
    <w:p w:rsidR="00D475A9" w:rsidRDefault="00D475A9" w:rsidP="00D475A9">
      <w:pPr>
        <w:pStyle w:val="a3"/>
      </w:pPr>
      <w:r>
        <w:t xml:space="preserve">Part I is </w:t>
      </w:r>
      <w:hyperlink r:id="rId15" w:history="1">
        <w:r>
          <w:rPr>
            <w:rStyle w:val="a4"/>
          </w:rPr>
          <w:t>here</w:t>
        </w:r>
      </w:hyperlink>
      <w:r>
        <w:t>.</w:t>
      </w:r>
    </w:p>
    <w:p w:rsidR="00D475A9" w:rsidRDefault="00D475A9" w:rsidP="00D475A9">
      <w:pPr>
        <w:pStyle w:val="a3"/>
      </w:pPr>
      <w:r>
        <w:t>While my earlier post explained the "how?</w:t>
      </w:r>
      <w:proofErr w:type="gramStart"/>
      <w:r>
        <w:t>",</w:t>
      </w:r>
      <w:proofErr w:type="gramEnd"/>
      <w:r>
        <w:t xml:space="preserve"> this will explain the "why?".</w:t>
      </w:r>
    </w:p>
    <w:p w:rsidR="00D475A9" w:rsidRDefault="00D475A9" w:rsidP="00D475A9">
      <w:pPr>
        <w:widowControl/>
        <w:numPr>
          <w:ilvl w:val="0"/>
          <w:numId w:val="1"/>
        </w:numPr>
        <w:spacing w:before="100" w:beforeAutospacing="1" w:after="100" w:afterAutospacing="1"/>
        <w:jc w:val="left"/>
      </w:pPr>
      <w:r>
        <w:t>The linker (link.exe) puts machine code of functions in the source text into the .text section in the order it finds them in the source.</w:t>
      </w:r>
    </w:p>
    <w:p w:rsidR="00D475A9" w:rsidRDefault="00D475A9" w:rsidP="00D475A9">
      <w:pPr>
        <w:widowControl/>
        <w:numPr>
          <w:ilvl w:val="0"/>
          <w:numId w:val="1"/>
        </w:numPr>
        <w:spacing w:before="100" w:beforeAutospacing="1" w:after="100" w:afterAutospacing="1"/>
        <w:jc w:val="left"/>
      </w:pPr>
      <w:r>
        <w:t xml:space="preserve">All PE headers never add up to a total size that exceeds 4K. So when file alignment is 4K (== memory alignment), the .text section is guaranteed to start at offset 4K (4096) in the PE file. This is a good place to put the </w:t>
      </w:r>
      <w:proofErr w:type="spellStart"/>
      <w:r>
        <w:t>multiboot</w:t>
      </w:r>
      <w:proofErr w:type="spellEnd"/>
      <w:r>
        <w:t xml:space="preserve"> header (which anyways needs to be present in its entirety within the first 8192 bytes.)</w:t>
      </w:r>
    </w:p>
    <w:p w:rsidR="00D475A9" w:rsidRDefault="00D475A9" w:rsidP="00D475A9">
      <w:pPr>
        <w:widowControl/>
        <w:numPr>
          <w:ilvl w:val="0"/>
          <w:numId w:val="1"/>
        </w:numPr>
        <w:spacing w:before="100" w:beforeAutospacing="1" w:after="100" w:afterAutospacing="1"/>
        <w:jc w:val="left"/>
      </w:pPr>
      <w:r>
        <w:t xml:space="preserve">The </w:t>
      </w:r>
      <w:proofErr w:type="spellStart"/>
      <w:r>
        <w:t>multiboot</w:t>
      </w:r>
      <w:proofErr w:type="spellEnd"/>
      <w:r>
        <w:t xml:space="preserve"> header forms the first 48 bytes of the .text section.</w:t>
      </w:r>
    </w:p>
    <w:p w:rsidR="00D475A9" w:rsidRDefault="00D475A9" w:rsidP="00D475A9">
      <w:pPr>
        <w:widowControl/>
        <w:numPr>
          <w:ilvl w:val="0"/>
          <w:numId w:val="1"/>
        </w:numPr>
        <w:spacing w:before="100" w:beforeAutospacing="1" w:after="100" w:afterAutospacing="1"/>
        <w:jc w:val="left"/>
      </w:pPr>
      <w:proofErr w:type="spellStart"/>
      <w:proofErr w:type="gramStart"/>
      <w:r>
        <w:t>declspec</w:t>
      </w:r>
      <w:proofErr w:type="spellEnd"/>
      <w:r>
        <w:t>(</w:t>
      </w:r>
      <w:proofErr w:type="gramEnd"/>
      <w:r>
        <w:t xml:space="preserve">naked) is an attribute that makes the compiler generate code without a prolog or an epilog. This is important because we want the </w:t>
      </w:r>
      <w:proofErr w:type="spellStart"/>
      <w:r>
        <w:t>multiboot</w:t>
      </w:r>
      <w:proofErr w:type="spellEnd"/>
      <w:r>
        <w:t xml:space="preserve"> header to start at offset 4096. Without the naked attribute, the function (and hence the .text section) would start with the bytes 55 8B EC which stand for the following instructions: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715"/>
      </w:tblGrid>
      <w:tr w:rsidR="00D475A9" w:rsidTr="00D475A9">
        <w:trPr>
          <w:tblCellSpacing w:w="15" w:type="dxa"/>
        </w:trPr>
        <w:tc>
          <w:tcPr>
            <w:tcW w:w="0" w:type="auto"/>
            <w:vAlign w:val="center"/>
            <w:hideMark/>
          </w:tcPr>
          <w:p w:rsidR="00D475A9" w:rsidRDefault="00D475A9">
            <w:pPr>
              <w:pStyle w:val="HTML"/>
              <w:jc w:val="right"/>
            </w:pPr>
            <w:r>
              <w:lastRenderedPageBreak/>
              <w:t>1</w:t>
            </w:r>
          </w:p>
          <w:p w:rsidR="00D475A9" w:rsidRDefault="00D475A9">
            <w:pPr>
              <w:pStyle w:val="HTML"/>
              <w:jc w:val="right"/>
            </w:pPr>
            <w:r>
              <w:t>2</w:t>
            </w:r>
          </w:p>
        </w:tc>
        <w:tc>
          <w:tcPr>
            <w:tcW w:w="0" w:type="auto"/>
            <w:vAlign w:val="center"/>
            <w:hideMark/>
          </w:tcPr>
          <w:p w:rsidR="00D475A9" w:rsidRDefault="00D475A9">
            <w:pPr>
              <w:pStyle w:val="HTML"/>
            </w:pPr>
            <w:r>
              <w:t xml:space="preserve">push </w:t>
            </w:r>
            <w:proofErr w:type="spellStart"/>
            <w:r>
              <w:t>ebp</w:t>
            </w:r>
            <w:proofErr w:type="spellEnd"/>
            <w:r>
              <w:t xml:space="preserve">      ;; 55</w:t>
            </w:r>
          </w:p>
          <w:p w:rsidR="00D475A9" w:rsidRDefault="00D475A9">
            <w:pPr>
              <w:pStyle w:val="HTML"/>
              <w:rPr>
                <w:rStyle w:val="w"/>
              </w:rPr>
            </w:pPr>
            <w:proofErr w:type="spellStart"/>
            <w:r>
              <w:t>mov</w:t>
            </w:r>
            <w:proofErr w:type="spellEnd"/>
            <w:r>
              <w:t xml:space="preserve">  </w:t>
            </w:r>
            <w:proofErr w:type="spellStart"/>
            <w:r>
              <w:t>ebp</w:t>
            </w:r>
            <w:proofErr w:type="spellEnd"/>
            <w:r>
              <w:t xml:space="preserve">, </w:t>
            </w:r>
            <w:proofErr w:type="spellStart"/>
            <w:r>
              <w:t>esp</w:t>
            </w:r>
            <w:proofErr w:type="spellEnd"/>
            <w:r>
              <w:t xml:space="preserve"> ;; 8B EC</w:t>
            </w:r>
          </w:p>
        </w:tc>
      </w:tr>
    </w:tbl>
    <w:p w:rsidR="00D475A9" w:rsidRDefault="00D475A9" w:rsidP="00D475A9">
      <w:pPr>
        <w:pStyle w:val="a3"/>
      </w:pPr>
      <w:proofErr w:type="gramStart"/>
      <w:r>
        <w:t>which</w:t>
      </w:r>
      <w:proofErr w:type="gramEnd"/>
      <w:r>
        <w:t xml:space="preserve"> is the prolog. Because of this the </w:t>
      </w:r>
      <w:proofErr w:type="spellStart"/>
      <w:r>
        <w:t>multiboot</w:t>
      </w:r>
      <w:proofErr w:type="spellEnd"/>
      <w:r>
        <w:t xml:space="preserve"> header would be pushed to offset 4099 and Grub would refuse to load the kernel because the </w:t>
      </w:r>
      <w:proofErr w:type="spellStart"/>
      <w:r>
        <w:t>multiboot</w:t>
      </w:r>
      <w:proofErr w:type="spellEnd"/>
      <w:r>
        <w:t xml:space="preserve"> header isn't 4K </w:t>
      </w:r>
      <w:proofErr w:type="spellStart"/>
      <w:r>
        <w:t>longword</w:t>
      </w:r>
      <w:proofErr w:type="spellEnd"/>
      <w:r>
        <w:t xml:space="preserve"> aligned. </w:t>
      </w:r>
      <w:proofErr w:type="gramStart"/>
      <w:r>
        <w:t>[Updated: 10/6/2005, 12:23 PM].</w:t>
      </w:r>
      <w:proofErr w:type="gramEnd"/>
    </w:p>
    <w:p w:rsidR="00D475A9" w:rsidRDefault="00D475A9" w:rsidP="00D475A9">
      <w:pPr>
        <w:pStyle w:val="a3"/>
      </w:pPr>
      <w:r>
        <w:t>Compiler switches:</w:t>
      </w:r>
    </w:p>
    <w:p w:rsidR="00D475A9" w:rsidRDefault="00D475A9" w:rsidP="00D475A9">
      <w:pPr>
        <w:widowControl/>
        <w:numPr>
          <w:ilvl w:val="0"/>
          <w:numId w:val="2"/>
        </w:numPr>
        <w:spacing w:before="100" w:beforeAutospacing="1" w:after="100" w:afterAutospacing="1"/>
        <w:jc w:val="left"/>
      </w:pPr>
      <w:r>
        <w:t>/</w:t>
      </w:r>
      <w:proofErr w:type="spellStart"/>
      <w:r>
        <w:t>Gd</w:t>
      </w:r>
      <w:proofErr w:type="spellEnd"/>
      <w:r>
        <w:t xml:space="preserve">: forces the use of </w:t>
      </w:r>
      <w:proofErr w:type="spellStart"/>
      <w:r>
        <w:t>cdecl</w:t>
      </w:r>
      <w:proofErr w:type="spellEnd"/>
      <w:r>
        <w:t xml:space="preserve"> calling convention.</w:t>
      </w:r>
    </w:p>
    <w:p w:rsidR="00D475A9" w:rsidRDefault="00D475A9" w:rsidP="00D475A9">
      <w:pPr>
        <w:widowControl/>
        <w:numPr>
          <w:ilvl w:val="0"/>
          <w:numId w:val="2"/>
        </w:numPr>
        <w:spacing w:before="100" w:beforeAutospacing="1" w:after="100" w:afterAutospacing="1"/>
        <w:jc w:val="left"/>
      </w:pPr>
      <w:r>
        <w:t>/</w:t>
      </w:r>
      <w:proofErr w:type="spellStart"/>
      <w:r>
        <w:t>Fm</w:t>
      </w:r>
      <w:proofErr w:type="spellEnd"/>
      <w:r>
        <w:t>: names the map file which might be useful when the kernel gets large.</w:t>
      </w:r>
    </w:p>
    <w:p w:rsidR="00D475A9" w:rsidRDefault="00D475A9" w:rsidP="00D475A9">
      <w:pPr>
        <w:widowControl/>
        <w:numPr>
          <w:ilvl w:val="0"/>
          <w:numId w:val="2"/>
        </w:numPr>
        <w:spacing w:before="100" w:beforeAutospacing="1" w:after="100" w:afterAutospacing="1"/>
        <w:jc w:val="left"/>
      </w:pPr>
      <w:r>
        <w:t>/</w:t>
      </w:r>
      <w:proofErr w:type="spellStart"/>
      <w:r>
        <w:t>Tc</w:t>
      </w:r>
      <w:proofErr w:type="spellEnd"/>
      <w:r>
        <w:t>: compile the file as C source.</w:t>
      </w:r>
    </w:p>
    <w:p w:rsidR="00D475A9" w:rsidRDefault="00D475A9" w:rsidP="00D475A9">
      <w:pPr>
        <w:widowControl/>
        <w:numPr>
          <w:ilvl w:val="0"/>
          <w:numId w:val="2"/>
        </w:numPr>
        <w:spacing w:before="100" w:beforeAutospacing="1" w:after="100" w:afterAutospacing="1"/>
        <w:jc w:val="left"/>
      </w:pPr>
      <w:r>
        <w:t>/c: compile only, no link.</w:t>
      </w:r>
    </w:p>
    <w:p w:rsidR="00D475A9" w:rsidRDefault="00D475A9" w:rsidP="00D475A9">
      <w:pPr>
        <w:pStyle w:val="a3"/>
      </w:pPr>
      <w:r>
        <w:t>Linker switches:</w:t>
      </w:r>
    </w:p>
    <w:p w:rsidR="00D475A9" w:rsidRDefault="00D475A9" w:rsidP="00D475A9">
      <w:pPr>
        <w:widowControl/>
        <w:numPr>
          <w:ilvl w:val="0"/>
          <w:numId w:val="3"/>
        </w:numPr>
        <w:spacing w:before="100" w:beforeAutospacing="1" w:after="100" w:afterAutospacing="1"/>
        <w:jc w:val="left"/>
      </w:pPr>
      <w:r>
        <w:t>/</w:t>
      </w:r>
      <w:proofErr w:type="spellStart"/>
      <w:r>
        <w:t>safeseh</w:t>
      </w:r>
      <w:proofErr w:type="gramStart"/>
      <w:r>
        <w:t>:no</w:t>
      </w:r>
      <w:proofErr w:type="spellEnd"/>
      <w:proofErr w:type="gramEnd"/>
      <w:r>
        <w:t>: disables generating the symbols related to Safe SEH handlers (__</w:t>
      </w:r>
      <w:proofErr w:type="spellStart"/>
      <w:r>
        <w:t>safe_se_handler_table</w:t>
      </w:r>
      <w:proofErr w:type="spellEnd"/>
      <w:r>
        <w:t xml:space="preserve"> and __</w:t>
      </w:r>
      <w:proofErr w:type="spellStart"/>
      <w:r>
        <w:t>safe_se_handler_count</w:t>
      </w:r>
      <w:proofErr w:type="spellEnd"/>
      <w:r>
        <w:t>.)</w:t>
      </w:r>
    </w:p>
    <w:p w:rsidR="00D475A9" w:rsidRDefault="00D475A9" w:rsidP="00D475A9">
      <w:pPr>
        <w:widowControl/>
        <w:numPr>
          <w:ilvl w:val="0"/>
          <w:numId w:val="3"/>
        </w:numPr>
        <w:spacing w:before="100" w:beforeAutospacing="1" w:after="100" w:afterAutospacing="1"/>
        <w:jc w:val="left"/>
      </w:pPr>
      <w:r>
        <w:t>/filealign</w:t>
      </w:r>
      <w:proofErr w:type="gramStart"/>
      <w:r>
        <w:t>:0x1000</w:t>
      </w:r>
      <w:proofErr w:type="gramEnd"/>
      <w:r>
        <w:t xml:space="preserve">: this is an undocumented switch that aligns sections in the file based on this value. I've set it to 0x1000 (4K) so that sections are aligned on a 4K boundary on the image also (this is the default in-memory alignment). This is required </w:t>
      </w:r>
      <w:proofErr w:type="gramStart"/>
      <w:r>
        <w:t>because,</w:t>
      </w:r>
      <w:proofErr w:type="gramEnd"/>
      <w:r>
        <w:t xml:space="preserve"> Grub doesn't seem to load images whose file alignment is different from in-memory alignment.</w:t>
      </w:r>
    </w:p>
    <w:p w:rsidR="00D475A9" w:rsidRDefault="00D475A9" w:rsidP="00D475A9">
      <w:pPr>
        <w:widowControl/>
        <w:numPr>
          <w:ilvl w:val="0"/>
          <w:numId w:val="3"/>
        </w:numPr>
        <w:spacing w:before="100" w:beforeAutospacing="1" w:after="100" w:afterAutospacing="1"/>
        <w:jc w:val="left"/>
      </w:pPr>
      <w:r>
        <w:t>/base:0x100000: this makes the linker generate code assuming that the .text section starts at physical address 0x101000 and .data section at physical address 0x102000. This is what we want because Grub actually loads the image at 0x100000 which forces the .text and .data section into these addresses automatically and we need not relocate the kernel. (Now you probably understand why we set the file alignment to 4096 bytes as well).</w:t>
      </w:r>
    </w:p>
    <w:p w:rsidR="00D475A9" w:rsidRDefault="00D475A9" w:rsidP="00D475A9">
      <w:pPr>
        <w:widowControl/>
        <w:numPr>
          <w:ilvl w:val="0"/>
          <w:numId w:val="3"/>
        </w:numPr>
        <w:spacing w:before="100" w:beforeAutospacing="1" w:after="100" w:afterAutospacing="1"/>
        <w:jc w:val="left"/>
      </w:pPr>
      <w:r>
        <w:t>/entry</w:t>
      </w:r>
      <w:proofErr w:type="gramStart"/>
      <w:r>
        <w:t>:_</w:t>
      </w:r>
      <w:proofErr w:type="gramEnd"/>
      <w:r>
        <w:t>_</w:t>
      </w:r>
      <w:proofErr w:type="spellStart"/>
      <w:r>
        <w:t>multiboot_entry</w:t>
      </w:r>
      <w:proofErr w:type="spellEnd"/>
      <w:r>
        <w:t>__: sets the entry point.</w:t>
      </w:r>
    </w:p>
    <w:p w:rsidR="00D475A9" w:rsidRDefault="00D475A9" w:rsidP="00D475A9">
      <w:pPr>
        <w:widowControl/>
        <w:numPr>
          <w:ilvl w:val="0"/>
          <w:numId w:val="3"/>
        </w:numPr>
        <w:spacing w:before="100" w:beforeAutospacing="1" w:after="100" w:afterAutospacing="1"/>
        <w:jc w:val="left"/>
      </w:pPr>
      <w:r>
        <w:t>/</w:t>
      </w:r>
      <w:proofErr w:type="spellStart"/>
      <w:r>
        <w:t>nodefaultlib</w:t>
      </w:r>
      <w:proofErr w:type="gramStart"/>
      <w:r>
        <w:t>:libc</w:t>
      </w:r>
      <w:proofErr w:type="spellEnd"/>
      <w:proofErr w:type="gramEnd"/>
      <w:r>
        <w:t xml:space="preserve">: forces the linker to ignore </w:t>
      </w:r>
      <w:proofErr w:type="spellStart"/>
      <w:r>
        <w:t>libc</w:t>
      </w:r>
      <w:proofErr w:type="spellEnd"/>
      <w:r>
        <w:t xml:space="preserve"> while resolving external references. The idea is to be able to use names like </w:t>
      </w:r>
      <w:proofErr w:type="spellStart"/>
      <w:r>
        <w:t>memcpy</w:t>
      </w:r>
      <w:proofErr w:type="spellEnd"/>
      <w:r>
        <w:t xml:space="preserve"> </w:t>
      </w:r>
      <w:proofErr w:type="spellStart"/>
      <w:r>
        <w:t>etc</w:t>
      </w:r>
      <w:proofErr w:type="spellEnd"/>
      <w:r>
        <w:t xml:space="preserve"> in the kernel, and make sure the </w:t>
      </w:r>
      <w:proofErr w:type="spellStart"/>
      <w:r>
        <w:t>libc's</w:t>
      </w:r>
      <w:proofErr w:type="spellEnd"/>
      <w:r>
        <w:t xml:space="preserve"> functions don't get linked in.</w:t>
      </w:r>
    </w:p>
    <w:p w:rsidR="00D475A9" w:rsidRDefault="00D475A9" w:rsidP="00D475A9">
      <w:pPr>
        <w:widowControl/>
        <w:numPr>
          <w:ilvl w:val="0"/>
          <w:numId w:val="3"/>
        </w:numPr>
        <w:spacing w:before="100" w:beforeAutospacing="1" w:after="100" w:afterAutospacing="1"/>
        <w:jc w:val="left"/>
      </w:pPr>
      <w:r>
        <w:t>/</w:t>
      </w:r>
      <w:proofErr w:type="spellStart"/>
      <w:r>
        <w:t>subsystem</w:t>
      </w:r>
      <w:proofErr w:type="gramStart"/>
      <w:r>
        <w:t>:console</w:t>
      </w:r>
      <w:proofErr w:type="spellEnd"/>
      <w:proofErr w:type="gramEnd"/>
      <w:r>
        <w:t>: This sets a bit in one of the headers that tells windows which subsystem to use to execute this application. This doesn't make any sense here, but I included this to keep the linker happy.</w:t>
      </w:r>
    </w:p>
    <w:p w:rsidR="00D475A9" w:rsidRDefault="00D475A9" w:rsidP="00D475A9">
      <w:pPr>
        <w:widowControl/>
        <w:numPr>
          <w:ilvl w:val="0"/>
          <w:numId w:val="3"/>
        </w:numPr>
        <w:spacing w:before="100" w:beforeAutospacing="1" w:after="100" w:afterAutospacing="1"/>
        <w:jc w:val="left"/>
      </w:pPr>
      <w:r>
        <w:t>/out: kernel.exe: the name of the kernel.</w:t>
      </w:r>
    </w:p>
    <w:p w:rsidR="00F41DC1" w:rsidRPr="00D475A9" w:rsidRDefault="00F41DC1"/>
    <w:sectPr w:rsidR="00F41DC1" w:rsidRPr="00D475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567186"/>
    <w:multiLevelType w:val="multilevel"/>
    <w:tmpl w:val="F4C4C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ED4258"/>
    <w:multiLevelType w:val="multilevel"/>
    <w:tmpl w:val="D666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056DCF"/>
    <w:multiLevelType w:val="multilevel"/>
    <w:tmpl w:val="DC566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5A9"/>
    <w:rsid w:val="001266CB"/>
    <w:rsid w:val="00D475A9"/>
    <w:rsid w:val="00F41D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D475A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475A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475A9"/>
    <w:rPr>
      <w:rFonts w:ascii="宋体" w:eastAsia="宋体" w:hAnsi="宋体" w:cs="宋体"/>
      <w:b/>
      <w:bCs/>
      <w:kern w:val="0"/>
      <w:sz w:val="36"/>
      <w:szCs w:val="36"/>
    </w:rPr>
  </w:style>
  <w:style w:type="character" w:customStyle="1" w:styleId="3Char">
    <w:name w:val="标题 3 Char"/>
    <w:basedOn w:val="a0"/>
    <w:link w:val="3"/>
    <w:uiPriority w:val="9"/>
    <w:rsid w:val="00D475A9"/>
    <w:rPr>
      <w:rFonts w:ascii="宋体" w:eastAsia="宋体" w:hAnsi="宋体" w:cs="宋体"/>
      <w:b/>
      <w:bCs/>
      <w:kern w:val="0"/>
      <w:sz w:val="27"/>
      <w:szCs w:val="27"/>
    </w:rPr>
  </w:style>
  <w:style w:type="paragraph" w:customStyle="1" w:styleId="byline">
    <w:name w:val="byline"/>
    <w:basedOn w:val="a"/>
    <w:rsid w:val="00D475A9"/>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D475A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475A9"/>
    <w:rPr>
      <w:color w:val="0000FF"/>
      <w:u w:val="single"/>
    </w:rPr>
  </w:style>
  <w:style w:type="paragraph" w:styleId="HTML">
    <w:name w:val="HTML Preformatted"/>
    <w:basedOn w:val="a"/>
    <w:link w:val="HTMLChar"/>
    <w:uiPriority w:val="99"/>
    <w:unhideWhenUsed/>
    <w:rsid w:val="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475A9"/>
    <w:rPr>
      <w:rFonts w:ascii="宋体" w:eastAsia="宋体" w:hAnsi="宋体" w:cs="宋体"/>
      <w:kern w:val="0"/>
      <w:sz w:val="24"/>
      <w:szCs w:val="24"/>
    </w:rPr>
  </w:style>
  <w:style w:type="character" w:styleId="HTML0">
    <w:name w:val="HTML Code"/>
    <w:basedOn w:val="a0"/>
    <w:uiPriority w:val="99"/>
    <w:semiHidden/>
    <w:unhideWhenUsed/>
    <w:rsid w:val="00D475A9"/>
    <w:rPr>
      <w:rFonts w:ascii="宋体" w:eastAsia="宋体" w:hAnsi="宋体" w:cs="宋体"/>
      <w:sz w:val="24"/>
      <w:szCs w:val="24"/>
    </w:rPr>
  </w:style>
  <w:style w:type="character" w:customStyle="1" w:styleId="cm">
    <w:name w:val="cm"/>
    <w:basedOn w:val="a0"/>
    <w:rsid w:val="00D475A9"/>
  </w:style>
  <w:style w:type="character" w:customStyle="1" w:styleId="cp">
    <w:name w:val="cp"/>
    <w:basedOn w:val="a0"/>
    <w:rsid w:val="00D475A9"/>
  </w:style>
  <w:style w:type="character" w:customStyle="1" w:styleId="kt">
    <w:name w:val="kt"/>
    <w:basedOn w:val="a0"/>
    <w:rsid w:val="00D475A9"/>
  </w:style>
  <w:style w:type="character" w:customStyle="1" w:styleId="n">
    <w:name w:val="n"/>
    <w:basedOn w:val="a0"/>
    <w:rsid w:val="00D475A9"/>
  </w:style>
  <w:style w:type="character" w:customStyle="1" w:styleId="p">
    <w:name w:val="p"/>
    <w:basedOn w:val="a0"/>
    <w:rsid w:val="00D475A9"/>
  </w:style>
  <w:style w:type="character" w:customStyle="1" w:styleId="w">
    <w:name w:val="w"/>
    <w:basedOn w:val="a0"/>
    <w:rsid w:val="00D475A9"/>
  </w:style>
  <w:style w:type="character" w:customStyle="1" w:styleId="kr">
    <w:name w:val="kr"/>
    <w:basedOn w:val="a0"/>
    <w:rsid w:val="00D475A9"/>
  </w:style>
  <w:style w:type="character" w:customStyle="1" w:styleId="o">
    <w:name w:val="o"/>
    <w:basedOn w:val="a0"/>
    <w:rsid w:val="00D475A9"/>
  </w:style>
  <w:style w:type="character" w:customStyle="1" w:styleId="mh">
    <w:name w:val="mh"/>
    <w:basedOn w:val="a0"/>
    <w:rsid w:val="00D475A9"/>
  </w:style>
  <w:style w:type="character" w:customStyle="1" w:styleId="nf">
    <w:name w:val="nf"/>
    <w:basedOn w:val="a0"/>
    <w:rsid w:val="00D475A9"/>
  </w:style>
  <w:style w:type="character" w:customStyle="1" w:styleId="mi">
    <w:name w:val="mi"/>
    <w:basedOn w:val="a0"/>
    <w:rsid w:val="00D475A9"/>
  </w:style>
  <w:style w:type="character" w:customStyle="1" w:styleId="err">
    <w:name w:val="err"/>
    <w:basedOn w:val="a0"/>
    <w:rsid w:val="00D475A9"/>
  </w:style>
  <w:style w:type="character" w:customStyle="1" w:styleId="s">
    <w:name w:val="s"/>
    <w:basedOn w:val="a0"/>
    <w:rsid w:val="00D475A9"/>
  </w:style>
  <w:style w:type="character" w:customStyle="1" w:styleId="k">
    <w:name w:val="k"/>
    <w:basedOn w:val="a0"/>
    <w:rsid w:val="00D475A9"/>
  </w:style>
  <w:style w:type="paragraph" w:styleId="a5">
    <w:name w:val="Balloon Text"/>
    <w:basedOn w:val="a"/>
    <w:link w:val="Char"/>
    <w:uiPriority w:val="99"/>
    <w:semiHidden/>
    <w:unhideWhenUsed/>
    <w:rsid w:val="00D475A9"/>
    <w:rPr>
      <w:sz w:val="18"/>
      <w:szCs w:val="18"/>
    </w:rPr>
  </w:style>
  <w:style w:type="character" w:customStyle="1" w:styleId="Char">
    <w:name w:val="批注框文本 Char"/>
    <w:basedOn w:val="a0"/>
    <w:link w:val="a5"/>
    <w:uiPriority w:val="99"/>
    <w:semiHidden/>
    <w:rsid w:val="00D475A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D475A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475A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475A9"/>
    <w:rPr>
      <w:rFonts w:ascii="宋体" w:eastAsia="宋体" w:hAnsi="宋体" w:cs="宋体"/>
      <w:b/>
      <w:bCs/>
      <w:kern w:val="0"/>
      <w:sz w:val="36"/>
      <w:szCs w:val="36"/>
    </w:rPr>
  </w:style>
  <w:style w:type="character" w:customStyle="1" w:styleId="3Char">
    <w:name w:val="标题 3 Char"/>
    <w:basedOn w:val="a0"/>
    <w:link w:val="3"/>
    <w:uiPriority w:val="9"/>
    <w:rsid w:val="00D475A9"/>
    <w:rPr>
      <w:rFonts w:ascii="宋体" w:eastAsia="宋体" w:hAnsi="宋体" w:cs="宋体"/>
      <w:b/>
      <w:bCs/>
      <w:kern w:val="0"/>
      <w:sz w:val="27"/>
      <w:szCs w:val="27"/>
    </w:rPr>
  </w:style>
  <w:style w:type="paragraph" w:customStyle="1" w:styleId="byline">
    <w:name w:val="byline"/>
    <w:basedOn w:val="a"/>
    <w:rsid w:val="00D475A9"/>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D475A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475A9"/>
    <w:rPr>
      <w:color w:val="0000FF"/>
      <w:u w:val="single"/>
    </w:rPr>
  </w:style>
  <w:style w:type="paragraph" w:styleId="HTML">
    <w:name w:val="HTML Preformatted"/>
    <w:basedOn w:val="a"/>
    <w:link w:val="HTMLChar"/>
    <w:uiPriority w:val="99"/>
    <w:unhideWhenUsed/>
    <w:rsid w:val="00D4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475A9"/>
    <w:rPr>
      <w:rFonts w:ascii="宋体" w:eastAsia="宋体" w:hAnsi="宋体" w:cs="宋体"/>
      <w:kern w:val="0"/>
      <w:sz w:val="24"/>
      <w:szCs w:val="24"/>
    </w:rPr>
  </w:style>
  <w:style w:type="character" w:styleId="HTML0">
    <w:name w:val="HTML Code"/>
    <w:basedOn w:val="a0"/>
    <w:uiPriority w:val="99"/>
    <w:semiHidden/>
    <w:unhideWhenUsed/>
    <w:rsid w:val="00D475A9"/>
    <w:rPr>
      <w:rFonts w:ascii="宋体" w:eastAsia="宋体" w:hAnsi="宋体" w:cs="宋体"/>
      <w:sz w:val="24"/>
      <w:szCs w:val="24"/>
    </w:rPr>
  </w:style>
  <w:style w:type="character" w:customStyle="1" w:styleId="cm">
    <w:name w:val="cm"/>
    <w:basedOn w:val="a0"/>
    <w:rsid w:val="00D475A9"/>
  </w:style>
  <w:style w:type="character" w:customStyle="1" w:styleId="cp">
    <w:name w:val="cp"/>
    <w:basedOn w:val="a0"/>
    <w:rsid w:val="00D475A9"/>
  </w:style>
  <w:style w:type="character" w:customStyle="1" w:styleId="kt">
    <w:name w:val="kt"/>
    <w:basedOn w:val="a0"/>
    <w:rsid w:val="00D475A9"/>
  </w:style>
  <w:style w:type="character" w:customStyle="1" w:styleId="n">
    <w:name w:val="n"/>
    <w:basedOn w:val="a0"/>
    <w:rsid w:val="00D475A9"/>
  </w:style>
  <w:style w:type="character" w:customStyle="1" w:styleId="p">
    <w:name w:val="p"/>
    <w:basedOn w:val="a0"/>
    <w:rsid w:val="00D475A9"/>
  </w:style>
  <w:style w:type="character" w:customStyle="1" w:styleId="w">
    <w:name w:val="w"/>
    <w:basedOn w:val="a0"/>
    <w:rsid w:val="00D475A9"/>
  </w:style>
  <w:style w:type="character" w:customStyle="1" w:styleId="kr">
    <w:name w:val="kr"/>
    <w:basedOn w:val="a0"/>
    <w:rsid w:val="00D475A9"/>
  </w:style>
  <w:style w:type="character" w:customStyle="1" w:styleId="o">
    <w:name w:val="o"/>
    <w:basedOn w:val="a0"/>
    <w:rsid w:val="00D475A9"/>
  </w:style>
  <w:style w:type="character" w:customStyle="1" w:styleId="mh">
    <w:name w:val="mh"/>
    <w:basedOn w:val="a0"/>
    <w:rsid w:val="00D475A9"/>
  </w:style>
  <w:style w:type="character" w:customStyle="1" w:styleId="nf">
    <w:name w:val="nf"/>
    <w:basedOn w:val="a0"/>
    <w:rsid w:val="00D475A9"/>
  </w:style>
  <w:style w:type="character" w:customStyle="1" w:styleId="mi">
    <w:name w:val="mi"/>
    <w:basedOn w:val="a0"/>
    <w:rsid w:val="00D475A9"/>
  </w:style>
  <w:style w:type="character" w:customStyle="1" w:styleId="err">
    <w:name w:val="err"/>
    <w:basedOn w:val="a0"/>
    <w:rsid w:val="00D475A9"/>
  </w:style>
  <w:style w:type="character" w:customStyle="1" w:styleId="s">
    <w:name w:val="s"/>
    <w:basedOn w:val="a0"/>
    <w:rsid w:val="00D475A9"/>
  </w:style>
  <w:style w:type="character" w:customStyle="1" w:styleId="k">
    <w:name w:val="k"/>
    <w:basedOn w:val="a0"/>
    <w:rsid w:val="00D475A9"/>
  </w:style>
  <w:style w:type="paragraph" w:styleId="a5">
    <w:name w:val="Balloon Text"/>
    <w:basedOn w:val="a"/>
    <w:link w:val="Char"/>
    <w:uiPriority w:val="99"/>
    <w:semiHidden/>
    <w:unhideWhenUsed/>
    <w:rsid w:val="00D475A9"/>
    <w:rPr>
      <w:sz w:val="18"/>
      <w:szCs w:val="18"/>
    </w:rPr>
  </w:style>
  <w:style w:type="character" w:customStyle="1" w:styleId="Char">
    <w:name w:val="批注框文本 Char"/>
    <w:basedOn w:val="a0"/>
    <w:link w:val="a5"/>
    <w:uiPriority w:val="99"/>
    <w:semiHidden/>
    <w:rsid w:val="00D475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534157">
      <w:bodyDiv w:val="1"/>
      <w:marLeft w:val="0"/>
      <w:marRight w:val="0"/>
      <w:marTop w:val="0"/>
      <w:marBottom w:val="0"/>
      <w:divBdr>
        <w:top w:val="none" w:sz="0" w:space="0" w:color="auto"/>
        <w:left w:val="none" w:sz="0" w:space="0" w:color="auto"/>
        <w:bottom w:val="none" w:sz="0" w:space="0" w:color="auto"/>
        <w:right w:val="none" w:sz="0" w:space="0" w:color="auto"/>
      </w:divBdr>
    </w:div>
    <w:div w:id="191111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nu.org/software/grub/" TargetMode="External"/><Relationship Id="rId13" Type="http://schemas.openxmlformats.org/officeDocument/2006/relationships/hyperlink" Target="https://twitter.com/share" TargetMode="External"/><Relationship Id="rId3" Type="http://schemas.microsoft.com/office/2007/relationships/stylesWithEffects" Target="stylesWithEffects.xml"/><Relationship Id="rId7" Type="http://schemas.openxmlformats.org/officeDocument/2006/relationships/hyperlink" Target="http://github.com/kaushiks/multibootpe" TargetMode="External"/><Relationship Id="rId12" Type="http://schemas.openxmlformats.org/officeDocument/2006/relationships/hyperlink" Target="http://srevas.net/notes/2005/10/02/multiboot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witter.com/share" TargetMode="External"/><Relationship Id="rId11" Type="http://schemas.openxmlformats.org/officeDocument/2006/relationships/hyperlink" Target="https://msdn.microsoft.com/en-us/library/ms809762.aspx" TargetMode="External"/><Relationship Id="rId5" Type="http://schemas.openxmlformats.org/officeDocument/2006/relationships/webSettings" Target="webSettings.xml"/><Relationship Id="rId15" Type="http://schemas.openxmlformats.org/officeDocument/2006/relationships/hyperlink" Target="http://srevas.net/notes/2005/10/01/multiboot1/" TargetMode="Externa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www.gnu.org/software/grub/manual/multiboot/multiboot.html" TargetMode="External"/><Relationship Id="rId14" Type="http://schemas.openxmlformats.org/officeDocument/2006/relationships/hyperlink" Target="http://github.com/kaushiks/multibootp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7</Pages>
  <Words>1729</Words>
  <Characters>9858</Characters>
  <Application>Microsoft Office Word</Application>
  <DocSecurity>0</DocSecurity>
  <Lines>82</Lines>
  <Paragraphs>23</Paragraphs>
  <ScaleCrop>false</ScaleCrop>
  <Company/>
  <LinksUpToDate>false</LinksUpToDate>
  <CharactersWithSpaces>11564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ahai</dc:creator>
  <cp:lastModifiedBy>ahai</cp:lastModifiedBy>
  <cp:revision>1</cp:revision>
  <dcterms:created xsi:type="dcterms:W3CDTF">2016-06-22T13:54:00Z</dcterms:created>
  <dcterms:modified xsi:type="dcterms:W3CDTF">2016-06-22T16:07:00Z</dcterms:modified>
</cp:coreProperties>
</file>